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Міністерство освіти і науки України </w:t>
      </w:r>
    </w:p>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Черкаський національний університет імені Богдана Хмельницького </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Факультет обчислювальної техніки, інтелектуальних та управляючих систем Кафедра інформаційних технологій</w:t>
      </w:r>
    </w:p>
    <w:p w:rsidR="00B24F18" w:rsidRDefault="00B24F18" w:rsidP="00B24F18">
      <w:pPr>
        <w:spacing w:line="360" w:lineRule="auto"/>
        <w:rPr>
          <w:rFonts w:eastAsia="Droid Sans Fallback"/>
          <w:sz w:val="28"/>
          <w:szCs w:val="28"/>
        </w:rPr>
      </w:pPr>
    </w:p>
    <w:p w:rsidR="00B24F18" w:rsidRPr="003732C9"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Pr="00436EBA" w:rsidRDefault="00B24F18" w:rsidP="00B24F18">
      <w:pPr>
        <w:spacing w:line="360" w:lineRule="auto"/>
        <w:jc w:val="center"/>
        <w:rPr>
          <w:rFonts w:eastAsia="Droid Sans Fallback"/>
          <w:sz w:val="36"/>
          <w:szCs w:val="36"/>
        </w:rPr>
      </w:pPr>
      <w:r w:rsidRPr="00436EBA">
        <w:rPr>
          <w:rFonts w:eastAsia="Droid Sans Fallback"/>
          <w:sz w:val="36"/>
          <w:szCs w:val="36"/>
        </w:rPr>
        <w:t>КУРСОВА РОБОТА</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з дисципліни «</w:t>
      </w:r>
      <w:r>
        <w:rPr>
          <w:rFonts w:eastAsia="Droid Sans Fallback"/>
          <w:sz w:val="28"/>
          <w:szCs w:val="28"/>
        </w:rPr>
        <w:t>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на тему: «</w:t>
      </w:r>
      <w:r>
        <w:rPr>
          <w:rFonts w:eastAsia="Droid Sans Fallback"/>
          <w:sz w:val="28"/>
          <w:szCs w:val="28"/>
        </w:rPr>
        <w:t>__________________________________________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p>
    <w:p w:rsidR="00B24F18" w:rsidRPr="00937C61" w:rsidRDefault="00B24F18" w:rsidP="00B24F18">
      <w:pPr>
        <w:tabs>
          <w:tab w:val="left" w:pos="3969"/>
        </w:tabs>
        <w:ind w:left="4678"/>
        <w:rPr>
          <w:rFonts w:eastAsia="Droid Sans Fallback"/>
          <w:sz w:val="28"/>
          <w:szCs w:val="28"/>
        </w:rPr>
      </w:pPr>
      <w:r w:rsidRPr="00937C61">
        <w:rPr>
          <w:rFonts w:eastAsia="Droid Sans Fallback"/>
          <w:sz w:val="28"/>
          <w:szCs w:val="28"/>
        </w:rPr>
        <w:t>Студента</w:t>
      </w:r>
      <w:r>
        <w:rPr>
          <w:rFonts w:eastAsia="Droid Sans Fallback"/>
          <w:sz w:val="28"/>
          <w:szCs w:val="28"/>
        </w:rPr>
        <w:t>(ки) _____курс</w:t>
      </w:r>
      <w:r w:rsidRPr="00937C61">
        <w:rPr>
          <w:rFonts w:eastAsia="Droid Sans Fallback"/>
          <w:sz w:val="28"/>
          <w:szCs w:val="28"/>
        </w:rPr>
        <w:t xml:space="preserve">у </w:t>
      </w:r>
      <w:r>
        <w:rPr>
          <w:rFonts w:eastAsia="Droid Sans Fallback"/>
          <w:sz w:val="28"/>
          <w:szCs w:val="28"/>
        </w:rPr>
        <w:t>_____</w:t>
      </w:r>
      <w:r w:rsidRPr="00937C61">
        <w:rPr>
          <w:rFonts w:eastAsia="Droid Sans Fallback"/>
          <w:sz w:val="28"/>
          <w:szCs w:val="28"/>
        </w:rPr>
        <w:t xml:space="preserve"> групи</w:t>
      </w:r>
    </w:p>
    <w:p w:rsidR="00B24F18" w:rsidRPr="004535A8" w:rsidRDefault="00B24F18" w:rsidP="00B24F18">
      <w:pPr>
        <w:tabs>
          <w:tab w:val="left" w:pos="3969"/>
        </w:tabs>
        <w:ind w:left="4678"/>
        <w:rPr>
          <w:rFonts w:eastAsia="Droid Sans Fallback"/>
          <w:sz w:val="28"/>
          <w:szCs w:val="28"/>
        </w:rPr>
      </w:pPr>
      <w:r>
        <w:rPr>
          <w:rFonts w:eastAsia="Droid Sans Fallback"/>
          <w:sz w:val="28"/>
          <w:szCs w:val="28"/>
        </w:rPr>
        <w:t>спеціальності</w:t>
      </w:r>
    </w:p>
    <w:p w:rsidR="00B24F18" w:rsidRDefault="00B24F18" w:rsidP="00B24F18">
      <w:pPr>
        <w:tabs>
          <w:tab w:val="left" w:pos="3969"/>
        </w:tabs>
        <w:ind w:left="4678"/>
        <w:rPr>
          <w:rFonts w:eastAsia="Droid Sans Fallback"/>
          <w:bCs/>
          <w:sz w:val="28"/>
          <w:szCs w:val="28"/>
        </w:rPr>
      </w:pPr>
      <w:r>
        <w:rPr>
          <w:rFonts w:eastAsia="Droid Sans Fallback"/>
          <w:bCs/>
          <w:sz w:val="28"/>
          <w:szCs w:val="28"/>
        </w:rPr>
        <w:t>_________________________________</w:t>
      </w:r>
    </w:p>
    <w:p w:rsidR="00B24F18" w:rsidRPr="00BF74BD" w:rsidRDefault="00B24F18" w:rsidP="00B24F18">
      <w:pPr>
        <w:tabs>
          <w:tab w:val="left" w:pos="3969"/>
        </w:tabs>
        <w:ind w:left="4678"/>
        <w:jc w:val="center"/>
        <w:rPr>
          <w:rFonts w:eastAsia="Droid Sans Fallback"/>
          <w:color w:val="000000"/>
          <w:sz w:val="18"/>
          <w:szCs w:val="18"/>
        </w:rPr>
      </w:pPr>
      <w:r w:rsidRPr="00BF74BD">
        <w:rPr>
          <w:rFonts w:eastAsia="Droid Sans Fallback"/>
          <w:color w:val="000000"/>
          <w:sz w:val="18"/>
          <w:szCs w:val="18"/>
        </w:rPr>
        <w:t>(код  Назва)</w:t>
      </w:r>
    </w:p>
    <w:p w:rsidR="00B24F18" w:rsidRPr="00C84DB4" w:rsidRDefault="00B24F18" w:rsidP="00B24F18">
      <w:pPr>
        <w:tabs>
          <w:tab w:val="left" w:pos="3969"/>
        </w:tabs>
        <w:ind w:left="4678"/>
        <w:jc w:val="center"/>
        <w:rPr>
          <w:rFonts w:eastAsia="Droid Sans Fallback"/>
          <w:sz w:val="18"/>
          <w:szCs w:val="18"/>
        </w:rPr>
      </w:pPr>
      <w:r>
        <w:rPr>
          <w:rFonts w:eastAsia="Droid Sans Fallback"/>
          <w:color w:val="000000"/>
          <w:sz w:val="28"/>
          <w:szCs w:val="28"/>
        </w:rPr>
        <w:t>_________________________________</w:t>
      </w:r>
      <w:r w:rsidRPr="00937C61">
        <w:rPr>
          <w:rFonts w:eastAsia="Droid Sans Fallback"/>
          <w:color w:val="000000"/>
          <w:sz w:val="28"/>
          <w:szCs w:val="28"/>
        </w:rPr>
        <w:tab/>
      </w:r>
      <w:r w:rsidRPr="00C84DB4">
        <w:rPr>
          <w:rFonts w:eastAsia="Droid Sans Fallback"/>
          <w:sz w:val="18"/>
          <w:szCs w:val="18"/>
        </w:rPr>
        <w:t>(прізвище та ініціали)</w:t>
      </w:r>
    </w:p>
    <w:p w:rsidR="00B24F18" w:rsidRDefault="00B24F18" w:rsidP="00B24F18">
      <w:pPr>
        <w:tabs>
          <w:tab w:val="left" w:pos="3969"/>
        </w:tabs>
        <w:spacing w:before="120"/>
        <w:ind w:left="4678"/>
        <w:rPr>
          <w:rFonts w:eastAsia="Droid Sans Fallback"/>
          <w:color w:val="000000"/>
          <w:sz w:val="28"/>
          <w:szCs w:val="28"/>
        </w:rPr>
      </w:pPr>
      <w:r w:rsidRPr="00937C61">
        <w:rPr>
          <w:rFonts w:eastAsia="Droid Sans Fallback"/>
          <w:sz w:val="28"/>
          <w:szCs w:val="28"/>
        </w:rPr>
        <w:t xml:space="preserve">Керівник: </w:t>
      </w:r>
      <w:r w:rsidRPr="00937C61">
        <w:rPr>
          <w:rFonts w:eastAsia="Droid Sans Fallback"/>
          <w:color w:val="000000"/>
          <w:sz w:val="28"/>
          <w:szCs w:val="28"/>
        </w:rPr>
        <w:t xml:space="preserve"> </w:t>
      </w:r>
      <w:r>
        <w:rPr>
          <w:rFonts w:eastAsia="Droid Sans Fallback"/>
          <w:color w:val="000000"/>
          <w:sz w:val="28"/>
          <w:szCs w:val="28"/>
        </w:rPr>
        <w:t>_______________________</w:t>
      </w:r>
    </w:p>
    <w:p w:rsidR="00B24F18" w:rsidRPr="00C84DB4" w:rsidRDefault="00B24F18" w:rsidP="00B24F18">
      <w:pPr>
        <w:tabs>
          <w:tab w:val="left" w:pos="3969"/>
        </w:tabs>
        <w:ind w:left="4678"/>
        <w:jc w:val="center"/>
        <w:rPr>
          <w:rFonts w:eastAsia="Droid Sans Fallback"/>
          <w:sz w:val="18"/>
          <w:szCs w:val="18"/>
        </w:rPr>
      </w:pPr>
      <w:r w:rsidRPr="00C84DB4">
        <w:rPr>
          <w:rFonts w:eastAsia="Droid Sans Fallback"/>
          <w:sz w:val="18"/>
          <w:szCs w:val="18"/>
        </w:rPr>
        <w:t xml:space="preserve">    (прізвище та ініціали)</w:t>
      </w:r>
    </w:p>
    <w:p w:rsidR="00B24F18" w:rsidRPr="00BF74BD" w:rsidRDefault="00B24F18" w:rsidP="00B24F18">
      <w:pPr>
        <w:tabs>
          <w:tab w:val="left" w:pos="3969"/>
        </w:tabs>
        <w:ind w:left="4678"/>
        <w:rPr>
          <w:rFonts w:eastAsia="Droid Sans Fallback"/>
          <w:sz w:val="16"/>
          <w:szCs w:val="16"/>
        </w:rPr>
      </w:pPr>
    </w:p>
    <w:p w:rsidR="00B24F18" w:rsidRDefault="00B24F18" w:rsidP="00B24F18">
      <w:pPr>
        <w:tabs>
          <w:tab w:val="left" w:pos="3969"/>
        </w:tabs>
        <w:ind w:left="4678"/>
        <w:rPr>
          <w:rFonts w:eastAsia="Droid Sans Fallback"/>
          <w:sz w:val="28"/>
          <w:szCs w:val="28"/>
        </w:rPr>
      </w:pPr>
      <w:r>
        <w:rPr>
          <w:rFonts w:eastAsia="Droid Sans Fallback"/>
          <w:sz w:val="28"/>
          <w:szCs w:val="28"/>
        </w:rPr>
        <w:t>Оцінка за шкалою:</w:t>
      </w:r>
    </w:p>
    <w:p w:rsidR="00B24F18" w:rsidRPr="00937C61" w:rsidRDefault="00B24F18" w:rsidP="00B24F18">
      <w:pPr>
        <w:tabs>
          <w:tab w:val="left" w:pos="3969"/>
        </w:tabs>
        <w:spacing w:before="120"/>
        <w:ind w:left="4678"/>
        <w:rPr>
          <w:rFonts w:eastAsia="Droid Sans Fallback"/>
          <w:sz w:val="28"/>
          <w:szCs w:val="28"/>
        </w:rPr>
      </w:pPr>
      <w:r w:rsidRPr="00937C61">
        <w:rPr>
          <w:rFonts w:eastAsia="Droid Sans Fallback"/>
          <w:sz w:val="28"/>
          <w:szCs w:val="28"/>
        </w:rPr>
        <w:t>_____</w:t>
      </w:r>
      <w:r>
        <w:rPr>
          <w:rFonts w:eastAsia="Droid Sans Fallback"/>
          <w:sz w:val="28"/>
          <w:szCs w:val="28"/>
        </w:rPr>
        <w:t>___</w:t>
      </w:r>
      <w:r w:rsidRPr="00436EBA">
        <w:rPr>
          <w:rFonts w:eastAsia="Droid Sans Fallback"/>
          <w:sz w:val="28"/>
          <w:szCs w:val="28"/>
        </w:rPr>
        <w:t>_______________</w:t>
      </w:r>
      <w:r w:rsidRPr="00937C61">
        <w:rPr>
          <w:rFonts w:eastAsia="Droid Sans Fallback"/>
          <w:sz w:val="28"/>
          <w:szCs w:val="28"/>
        </w:rPr>
        <w:t>______</w:t>
      </w:r>
      <w:r>
        <w:rPr>
          <w:rFonts w:eastAsia="Droid Sans Fallback"/>
          <w:sz w:val="28"/>
          <w:szCs w:val="28"/>
        </w:rPr>
        <w:t>____</w:t>
      </w:r>
    </w:p>
    <w:p w:rsidR="00B24F18" w:rsidRPr="00B24F18" w:rsidRDefault="00B24F18" w:rsidP="00B24F18">
      <w:pPr>
        <w:tabs>
          <w:tab w:val="left" w:pos="3969"/>
        </w:tabs>
        <w:ind w:left="4678"/>
        <w:jc w:val="center"/>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B24F18" w:rsidRPr="003732C9" w:rsidRDefault="00B24F18" w:rsidP="00B24F18">
      <w:pPr>
        <w:tabs>
          <w:tab w:val="left" w:pos="3969"/>
        </w:tabs>
        <w:spacing w:line="360" w:lineRule="auto"/>
        <w:ind w:left="4678"/>
        <w:rPr>
          <w:rFonts w:eastAsia="Droid Sans Fallback"/>
          <w:sz w:val="26"/>
          <w:szCs w:val="26"/>
        </w:rPr>
      </w:pP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Члени комісії:      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     </w:t>
      </w:r>
      <w:r>
        <w:rPr>
          <w:rFonts w:eastAsia="Droid Sans Fallback"/>
          <w:sz w:val="28"/>
          <w:szCs w:val="28"/>
        </w:rPr>
        <w:tab/>
        <w:t xml:space="preserve">  </w:t>
      </w:r>
      <w:r>
        <w:rPr>
          <w:rFonts w:eastAsia="Droid Sans Fallback"/>
          <w:sz w:val="28"/>
          <w:szCs w:val="28"/>
        </w:rPr>
        <w:tab/>
        <w:t xml:space="preserve">               </w:t>
      </w:r>
      <w:r w:rsidRPr="00937C61">
        <w:rPr>
          <w:rFonts w:eastAsia="Droid Sans Fallback"/>
          <w:sz w:val="28"/>
          <w:szCs w:val="28"/>
        </w:rPr>
        <w:t xml:space="preserve"> ________________  ________________  </w:t>
      </w:r>
    </w:p>
    <w:p w:rsidR="00B24F18" w:rsidRPr="00937C61" w:rsidRDefault="00B24F18" w:rsidP="00B24F18">
      <w:pPr>
        <w:tabs>
          <w:tab w:val="left" w:pos="3969"/>
        </w:tabs>
        <w:ind w:left="2552"/>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Pr>
          <w:rFonts w:eastAsia="Droid Sans Fallback"/>
          <w:sz w:val="28"/>
          <w:szCs w:val="28"/>
        </w:rPr>
        <w:t xml:space="preserve"> </w:t>
      </w:r>
      <w:r w:rsidRPr="00937C61">
        <w:rPr>
          <w:rFonts w:eastAsia="Droid Sans Fallback"/>
          <w:sz w:val="28"/>
          <w:szCs w:val="28"/>
        </w:rPr>
        <w:t xml:space="preserve">      </w:t>
      </w:r>
      <w:r>
        <w:rPr>
          <w:rFonts w:eastAsia="Droid Sans Fallback"/>
          <w:sz w:val="28"/>
          <w:szCs w:val="28"/>
        </w:rPr>
        <w:tab/>
      </w:r>
      <w:r>
        <w:rPr>
          <w:rFonts w:eastAsia="Droid Sans Fallback"/>
          <w:sz w:val="28"/>
          <w:szCs w:val="28"/>
        </w:rPr>
        <w:tab/>
        <w:t xml:space="preserve">      </w:t>
      </w:r>
      <w:r w:rsidRPr="00937C61">
        <w:rPr>
          <w:rFonts w:eastAsia="Droid Sans Fallback"/>
          <w:sz w:val="28"/>
          <w:szCs w:val="28"/>
        </w:rPr>
        <w:t xml:space="preserve">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Pr="004535A8" w:rsidRDefault="00B24F18" w:rsidP="00B24F18">
      <w:pPr>
        <w:tabs>
          <w:tab w:val="left" w:pos="2552"/>
          <w:tab w:val="left" w:pos="4253"/>
        </w:tabs>
        <w:spacing w:after="200" w:line="360" w:lineRule="auto"/>
        <w:ind w:left="2552" w:firstLine="709"/>
        <w:rPr>
          <w:rFonts w:eastAsia="Droid Sans Fallback"/>
          <w:sz w:val="28"/>
          <w:szCs w:val="28"/>
        </w:rPr>
      </w:pPr>
      <w:r>
        <w:rPr>
          <w:rFonts w:eastAsia="Droid Sans Fallback"/>
          <w:sz w:val="28"/>
          <w:szCs w:val="28"/>
        </w:rPr>
        <w:t xml:space="preserve"> </w:t>
      </w:r>
      <w:r w:rsidRPr="003732C9">
        <w:rPr>
          <w:rFonts w:eastAsia="Droid Sans Fallback"/>
          <w:sz w:val="28"/>
          <w:szCs w:val="28"/>
        </w:rPr>
        <w:t>Черкаси – 20</w:t>
      </w:r>
      <w:r>
        <w:rPr>
          <w:rFonts w:eastAsia="Droid Sans Fallback"/>
          <w:sz w:val="28"/>
          <w:szCs w:val="28"/>
        </w:rPr>
        <w:t>20</w:t>
      </w:r>
    </w:p>
    <w:sdt>
      <w:sdtPr>
        <w:rPr>
          <w:rFonts w:eastAsia="Times New Roman" w:cs="Times New Roman"/>
          <w:b w:val="0"/>
          <w:color w:val="auto"/>
          <w:kern w:val="2"/>
          <w:sz w:val="24"/>
          <w:szCs w:val="24"/>
          <w:lang w:val="ru-RU" w:eastAsia="ru-RU"/>
        </w:rPr>
        <w:id w:val="2090574765"/>
        <w:docPartObj>
          <w:docPartGallery w:val="Table of Contents"/>
          <w:docPartUnique/>
        </w:docPartObj>
      </w:sdtPr>
      <w:sdtEndPr>
        <w:rPr>
          <w:bCs/>
        </w:rPr>
      </w:sdtEndPr>
      <w:sdtContent>
        <w:p w:rsidR="00B24F18" w:rsidRPr="00B24F18" w:rsidRDefault="00552FF6">
          <w:pPr>
            <w:pStyle w:val="a3"/>
            <w:rPr>
              <w:lang w:val="ru-RU"/>
            </w:rPr>
          </w:pPr>
          <w:r>
            <w:rPr>
              <w:lang w:val="ru-RU"/>
            </w:rPr>
            <w:t>Зміст</w:t>
          </w:r>
        </w:p>
        <w:p w:rsidR="008F75ED" w:rsidRDefault="00B24F18">
          <w:pPr>
            <w:pStyle w:val="11"/>
            <w:tabs>
              <w:tab w:val="right" w:leader="dot" w:pos="9679"/>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0716856" w:history="1">
            <w:r w:rsidR="008F75ED" w:rsidRPr="00333EBF">
              <w:rPr>
                <w:rStyle w:val="a5"/>
                <w:noProof/>
              </w:rPr>
              <w:t>ВСТУП</w:t>
            </w:r>
            <w:r w:rsidR="008F75ED">
              <w:rPr>
                <w:noProof/>
                <w:webHidden/>
              </w:rPr>
              <w:tab/>
            </w:r>
            <w:r w:rsidR="008F75ED">
              <w:rPr>
                <w:noProof/>
                <w:webHidden/>
              </w:rPr>
              <w:fldChar w:fldCharType="begin"/>
            </w:r>
            <w:r w:rsidR="008F75ED">
              <w:rPr>
                <w:noProof/>
                <w:webHidden/>
              </w:rPr>
              <w:instrText xml:space="preserve"> PAGEREF _Toc40716856 \h </w:instrText>
            </w:r>
            <w:r w:rsidR="008F75ED">
              <w:rPr>
                <w:noProof/>
                <w:webHidden/>
              </w:rPr>
            </w:r>
            <w:r w:rsidR="008F75ED">
              <w:rPr>
                <w:noProof/>
                <w:webHidden/>
              </w:rPr>
              <w:fldChar w:fldCharType="separate"/>
            </w:r>
            <w:r w:rsidR="008F75ED">
              <w:rPr>
                <w:noProof/>
                <w:webHidden/>
              </w:rPr>
              <w:t>3</w:t>
            </w:r>
            <w:r w:rsidR="008F75ED">
              <w:rPr>
                <w:noProof/>
                <w:webHidden/>
              </w:rPr>
              <w:fldChar w:fldCharType="end"/>
            </w:r>
          </w:hyperlink>
        </w:p>
        <w:p w:rsidR="008F75ED" w:rsidRDefault="008F75ED">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57" w:history="1">
            <w:r w:rsidRPr="00333EBF">
              <w:rPr>
                <w:rStyle w:val="a5"/>
                <w:noProof/>
                <w:lang w:val="uk-UA"/>
              </w:rPr>
              <w:t>1. ПОСТАНОВКА ЗАДАЧІ</w:t>
            </w:r>
            <w:r>
              <w:rPr>
                <w:noProof/>
                <w:webHidden/>
              </w:rPr>
              <w:tab/>
            </w:r>
            <w:r>
              <w:rPr>
                <w:noProof/>
                <w:webHidden/>
              </w:rPr>
              <w:fldChar w:fldCharType="begin"/>
            </w:r>
            <w:r>
              <w:rPr>
                <w:noProof/>
                <w:webHidden/>
              </w:rPr>
              <w:instrText xml:space="preserve"> PAGEREF _Toc40716857 \h </w:instrText>
            </w:r>
            <w:r>
              <w:rPr>
                <w:noProof/>
                <w:webHidden/>
              </w:rPr>
            </w:r>
            <w:r>
              <w:rPr>
                <w:noProof/>
                <w:webHidden/>
              </w:rPr>
              <w:fldChar w:fldCharType="separate"/>
            </w:r>
            <w:r>
              <w:rPr>
                <w:noProof/>
                <w:webHidden/>
              </w:rPr>
              <w:t>4</w:t>
            </w:r>
            <w:r>
              <w:rPr>
                <w:noProof/>
                <w:webHidden/>
              </w:rPr>
              <w:fldChar w:fldCharType="end"/>
            </w:r>
          </w:hyperlink>
        </w:p>
        <w:p w:rsidR="008F75ED" w:rsidRDefault="008F75ED">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58" w:history="1">
            <w:r w:rsidRPr="00333EBF">
              <w:rPr>
                <w:rStyle w:val="a5"/>
                <w:noProof/>
                <w:lang w:val="uk-UA"/>
              </w:rPr>
              <w:t>1.1. Функціональні вимоги</w:t>
            </w:r>
            <w:r>
              <w:rPr>
                <w:noProof/>
                <w:webHidden/>
              </w:rPr>
              <w:tab/>
            </w:r>
            <w:r>
              <w:rPr>
                <w:noProof/>
                <w:webHidden/>
              </w:rPr>
              <w:fldChar w:fldCharType="begin"/>
            </w:r>
            <w:r>
              <w:rPr>
                <w:noProof/>
                <w:webHidden/>
              </w:rPr>
              <w:instrText xml:space="preserve"> PAGEREF _Toc40716858 \h </w:instrText>
            </w:r>
            <w:r>
              <w:rPr>
                <w:noProof/>
                <w:webHidden/>
              </w:rPr>
            </w:r>
            <w:r>
              <w:rPr>
                <w:noProof/>
                <w:webHidden/>
              </w:rPr>
              <w:fldChar w:fldCharType="separate"/>
            </w:r>
            <w:r>
              <w:rPr>
                <w:noProof/>
                <w:webHidden/>
              </w:rPr>
              <w:t>4</w:t>
            </w:r>
            <w:r>
              <w:rPr>
                <w:noProof/>
                <w:webHidden/>
              </w:rPr>
              <w:fldChar w:fldCharType="end"/>
            </w:r>
          </w:hyperlink>
        </w:p>
        <w:p w:rsidR="008F75ED" w:rsidRDefault="008F75ED">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59" w:history="1">
            <w:r w:rsidRPr="00333EBF">
              <w:rPr>
                <w:rStyle w:val="a5"/>
                <w:noProof/>
                <w:lang w:val="uk-UA"/>
              </w:rPr>
              <w:t>1.2. Вимоги до технічних і програмних засобів</w:t>
            </w:r>
            <w:r>
              <w:rPr>
                <w:noProof/>
                <w:webHidden/>
              </w:rPr>
              <w:tab/>
            </w:r>
            <w:r>
              <w:rPr>
                <w:noProof/>
                <w:webHidden/>
              </w:rPr>
              <w:fldChar w:fldCharType="begin"/>
            </w:r>
            <w:r>
              <w:rPr>
                <w:noProof/>
                <w:webHidden/>
              </w:rPr>
              <w:instrText xml:space="preserve"> PAGEREF _Toc40716859 \h </w:instrText>
            </w:r>
            <w:r>
              <w:rPr>
                <w:noProof/>
                <w:webHidden/>
              </w:rPr>
            </w:r>
            <w:r>
              <w:rPr>
                <w:noProof/>
                <w:webHidden/>
              </w:rPr>
              <w:fldChar w:fldCharType="separate"/>
            </w:r>
            <w:r>
              <w:rPr>
                <w:noProof/>
                <w:webHidden/>
              </w:rPr>
              <w:t>5</w:t>
            </w:r>
            <w:r>
              <w:rPr>
                <w:noProof/>
                <w:webHidden/>
              </w:rPr>
              <w:fldChar w:fldCharType="end"/>
            </w:r>
          </w:hyperlink>
        </w:p>
        <w:p w:rsidR="008F75ED" w:rsidRDefault="008F75ED">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0" w:history="1">
            <w:r w:rsidRPr="00333EBF">
              <w:rPr>
                <w:rStyle w:val="a5"/>
                <w:noProof/>
                <w:lang w:val="uk-UA"/>
              </w:rPr>
              <w:t>1.2.1. Вимоги до технічних засобів</w:t>
            </w:r>
            <w:r>
              <w:rPr>
                <w:noProof/>
                <w:webHidden/>
              </w:rPr>
              <w:tab/>
            </w:r>
            <w:r>
              <w:rPr>
                <w:noProof/>
                <w:webHidden/>
              </w:rPr>
              <w:fldChar w:fldCharType="begin"/>
            </w:r>
            <w:r>
              <w:rPr>
                <w:noProof/>
                <w:webHidden/>
              </w:rPr>
              <w:instrText xml:space="preserve"> PAGEREF _Toc40716860 \h </w:instrText>
            </w:r>
            <w:r>
              <w:rPr>
                <w:noProof/>
                <w:webHidden/>
              </w:rPr>
            </w:r>
            <w:r>
              <w:rPr>
                <w:noProof/>
                <w:webHidden/>
              </w:rPr>
              <w:fldChar w:fldCharType="separate"/>
            </w:r>
            <w:r>
              <w:rPr>
                <w:noProof/>
                <w:webHidden/>
              </w:rPr>
              <w:t>5</w:t>
            </w:r>
            <w:r>
              <w:rPr>
                <w:noProof/>
                <w:webHidden/>
              </w:rPr>
              <w:fldChar w:fldCharType="end"/>
            </w:r>
          </w:hyperlink>
        </w:p>
        <w:p w:rsidR="008F75ED" w:rsidRDefault="008F75ED">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1" w:history="1">
            <w:r w:rsidRPr="00333EBF">
              <w:rPr>
                <w:rStyle w:val="a5"/>
                <w:noProof/>
                <w:lang w:val="uk-UA"/>
              </w:rPr>
              <w:t>1.2.2. Вимоги до програмних засобів</w:t>
            </w:r>
            <w:r>
              <w:rPr>
                <w:noProof/>
                <w:webHidden/>
              </w:rPr>
              <w:tab/>
            </w:r>
            <w:r>
              <w:rPr>
                <w:noProof/>
                <w:webHidden/>
              </w:rPr>
              <w:fldChar w:fldCharType="begin"/>
            </w:r>
            <w:r>
              <w:rPr>
                <w:noProof/>
                <w:webHidden/>
              </w:rPr>
              <w:instrText xml:space="preserve"> PAGEREF _Toc40716861 \h </w:instrText>
            </w:r>
            <w:r>
              <w:rPr>
                <w:noProof/>
                <w:webHidden/>
              </w:rPr>
            </w:r>
            <w:r>
              <w:rPr>
                <w:noProof/>
                <w:webHidden/>
              </w:rPr>
              <w:fldChar w:fldCharType="separate"/>
            </w:r>
            <w:r>
              <w:rPr>
                <w:noProof/>
                <w:webHidden/>
              </w:rPr>
              <w:t>5</w:t>
            </w:r>
            <w:r>
              <w:rPr>
                <w:noProof/>
                <w:webHidden/>
              </w:rPr>
              <w:fldChar w:fldCharType="end"/>
            </w:r>
          </w:hyperlink>
        </w:p>
        <w:p w:rsidR="008F75ED" w:rsidRDefault="008F75ED">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62" w:history="1">
            <w:r w:rsidRPr="00333EBF">
              <w:rPr>
                <w:rStyle w:val="a5"/>
                <w:noProof/>
                <w:lang w:val="uk-UA"/>
              </w:rPr>
              <w:t>2. ПРОЕКТУВАННЯ БАЗИ ДАНИХ</w:t>
            </w:r>
            <w:r>
              <w:rPr>
                <w:noProof/>
                <w:webHidden/>
              </w:rPr>
              <w:tab/>
            </w:r>
            <w:r>
              <w:rPr>
                <w:noProof/>
                <w:webHidden/>
              </w:rPr>
              <w:fldChar w:fldCharType="begin"/>
            </w:r>
            <w:r>
              <w:rPr>
                <w:noProof/>
                <w:webHidden/>
              </w:rPr>
              <w:instrText xml:space="preserve"> PAGEREF _Toc40716862 \h </w:instrText>
            </w:r>
            <w:r>
              <w:rPr>
                <w:noProof/>
                <w:webHidden/>
              </w:rPr>
            </w:r>
            <w:r>
              <w:rPr>
                <w:noProof/>
                <w:webHidden/>
              </w:rPr>
              <w:fldChar w:fldCharType="separate"/>
            </w:r>
            <w:r>
              <w:rPr>
                <w:noProof/>
                <w:webHidden/>
              </w:rPr>
              <w:t>6</w:t>
            </w:r>
            <w:r>
              <w:rPr>
                <w:noProof/>
                <w:webHidden/>
              </w:rPr>
              <w:fldChar w:fldCharType="end"/>
            </w:r>
          </w:hyperlink>
        </w:p>
        <w:p w:rsidR="008F75ED" w:rsidRDefault="008F75ED">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63" w:history="1">
            <w:r w:rsidRPr="00333EBF">
              <w:rPr>
                <w:rStyle w:val="a5"/>
                <w:noProof/>
                <w:lang w:val="uk-UA"/>
              </w:rPr>
              <w:t>2.1. Інфологічне та датологічне проектування</w:t>
            </w:r>
            <w:r>
              <w:rPr>
                <w:noProof/>
                <w:webHidden/>
              </w:rPr>
              <w:tab/>
            </w:r>
            <w:r>
              <w:rPr>
                <w:noProof/>
                <w:webHidden/>
              </w:rPr>
              <w:fldChar w:fldCharType="begin"/>
            </w:r>
            <w:r>
              <w:rPr>
                <w:noProof/>
                <w:webHidden/>
              </w:rPr>
              <w:instrText xml:space="preserve"> PAGEREF _Toc40716863 \h </w:instrText>
            </w:r>
            <w:r>
              <w:rPr>
                <w:noProof/>
                <w:webHidden/>
              </w:rPr>
            </w:r>
            <w:r>
              <w:rPr>
                <w:noProof/>
                <w:webHidden/>
              </w:rPr>
              <w:fldChar w:fldCharType="separate"/>
            </w:r>
            <w:r>
              <w:rPr>
                <w:noProof/>
                <w:webHidden/>
              </w:rPr>
              <w:t>6</w:t>
            </w:r>
            <w:r>
              <w:rPr>
                <w:noProof/>
                <w:webHidden/>
              </w:rPr>
              <w:fldChar w:fldCharType="end"/>
            </w:r>
          </w:hyperlink>
        </w:p>
        <w:p w:rsidR="008F75ED" w:rsidRDefault="008F75ED">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4" w:history="1">
            <w:r w:rsidRPr="00333EBF">
              <w:rPr>
                <w:rStyle w:val="a5"/>
                <w:noProof/>
                <w:lang w:val="uk-UA"/>
              </w:rPr>
              <w:t>2.1.1. Інфологічне проектування</w:t>
            </w:r>
            <w:r>
              <w:rPr>
                <w:noProof/>
                <w:webHidden/>
              </w:rPr>
              <w:tab/>
            </w:r>
            <w:r>
              <w:rPr>
                <w:noProof/>
                <w:webHidden/>
              </w:rPr>
              <w:fldChar w:fldCharType="begin"/>
            </w:r>
            <w:r>
              <w:rPr>
                <w:noProof/>
                <w:webHidden/>
              </w:rPr>
              <w:instrText xml:space="preserve"> PAGEREF _Toc40716864 \h </w:instrText>
            </w:r>
            <w:r>
              <w:rPr>
                <w:noProof/>
                <w:webHidden/>
              </w:rPr>
            </w:r>
            <w:r>
              <w:rPr>
                <w:noProof/>
                <w:webHidden/>
              </w:rPr>
              <w:fldChar w:fldCharType="separate"/>
            </w:r>
            <w:r>
              <w:rPr>
                <w:noProof/>
                <w:webHidden/>
              </w:rPr>
              <w:t>6</w:t>
            </w:r>
            <w:r>
              <w:rPr>
                <w:noProof/>
                <w:webHidden/>
              </w:rPr>
              <w:fldChar w:fldCharType="end"/>
            </w:r>
          </w:hyperlink>
        </w:p>
        <w:p w:rsidR="008F75ED" w:rsidRDefault="008F75ED">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5" w:history="1">
            <w:r w:rsidRPr="00333EBF">
              <w:rPr>
                <w:rStyle w:val="a5"/>
                <w:noProof/>
                <w:lang w:val="uk-UA"/>
              </w:rPr>
              <w:t>2.1.2. Даталогічне проектування</w:t>
            </w:r>
            <w:r>
              <w:rPr>
                <w:noProof/>
                <w:webHidden/>
              </w:rPr>
              <w:tab/>
            </w:r>
            <w:r>
              <w:rPr>
                <w:noProof/>
                <w:webHidden/>
              </w:rPr>
              <w:fldChar w:fldCharType="begin"/>
            </w:r>
            <w:r>
              <w:rPr>
                <w:noProof/>
                <w:webHidden/>
              </w:rPr>
              <w:instrText xml:space="preserve"> PAGEREF _Toc40716865 \h </w:instrText>
            </w:r>
            <w:r>
              <w:rPr>
                <w:noProof/>
                <w:webHidden/>
              </w:rPr>
            </w:r>
            <w:r>
              <w:rPr>
                <w:noProof/>
                <w:webHidden/>
              </w:rPr>
              <w:fldChar w:fldCharType="separate"/>
            </w:r>
            <w:r>
              <w:rPr>
                <w:noProof/>
                <w:webHidden/>
              </w:rPr>
              <w:t>7</w:t>
            </w:r>
            <w:r>
              <w:rPr>
                <w:noProof/>
                <w:webHidden/>
              </w:rPr>
              <w:fldChar w:fldCharType="end"/>
            </w:r>
          </w:hyperlink>
        </w:p>
        <w:p w:rsidR="008F75ED" w:rsidRDefault="008F75ED">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66" w:history="1">
            <w:r w:rsidRPr="00333EBF">
              <w:rPr>
                <w:rStyle w:val="a5"/>
                <w:noProof/>
                <w:lang w:val="uk-UA"/>
              </w:rPr>
              <w:t>2.2. Проектування серверної частини</w:t>
            </w:r>
            <w:r>
              <w:rPr>
                <w:noProof/>
                <w:webHidden/>
              </w:rPr>
              <w:tab/>
            </w:r>
            <w:r>
              <w:rPr>
                <w:noProof/>
                <w:webHidden/>
              </w:rPr>
              <w:fldChar w:fldCharType="begin"/>
            </w:r>
            <w:r>
              <w:rPr>
                <w:noProof/>
                <w:webHidden/>
              </w:rPr>
              <w:instrText xml:space="preserve"> PAGEREF _Toc40716866 \h </w:instrText>
            </w:r>
            <w:r>
              <w:rPr>
                <w:noProof/>
                <w:webHidden/>
              </w:rPr>
            </w:r>
            <w:r>
              <w:rPr>
                <w:noProof/>
                <w:webHidden/>
              </w:rPr>
              <w:fldChar w:fldCharType="separate"/>
            </w:r>
            <w:r>
              <w:rPr>
                <w:noProof/>
                <w:webHidden/>
              </w:rPr>
              <w:t>10</w:t>
            </w:r>
            <w:r>
              <w:rPr>
                <w:noProof/>
                <w:webHidden/>
              </w:rPr>
              <w:fldChar w:fldCharType="end"/>
            </w:r>
          </w:hyperlink>
        </w:p>
        <w:p w:rsidR="008F75ED" w:rsidRDefault="008F75ED">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7" w:history="1">
            <w:r w:rsidRPr="00333EBF">
              <w:rPr>
                <w:rStyle w:val="a5"/>
                <w:noProof/>
                <w:lang w:val="uk-UA"/>
              </w:rPr>
              <w:t>2.2.1. Схема і об’єкти бази даних</w:t>
            </w:r>
            <w:r>
              <w:rPr>
                <w:noProof/>
                <w:webHidden/>
              </w:rPr>
              <w:tab/>
            </w:r>
            <w:r>
              <w:rPr>
                <w:noProof/>
                <w:webHidden/>
              </w:rPr>
              <w:fldChar w:fldCharType="begin"/>
            </w:r>
            <w:r>
              <w:rPr>
                <w:noProof/>
                <w:webHidden/>
              </w:rPr>
              <w:instrText xml:space="preserve"> PAGEREF _Toc40716867 \h </w:instrText>
            </w:r>
            <w:r>
              <w:rPr>
                <w:noProof/>
                <w:webHidden/>
              </w:rPr>
            </w:r>
            <w:r>
              <w:rPr>
                <w:noProof/>
                <w:webHidden/>
              </w:rPr>
              <w:fldChar w:fldCharType="separate"/>
            </w:r>
            <w:r>
              <w:rPr>
                <w:noProof/>
                <w:webHidden/>
              </w:rPr>
              <w:t>10</w:t>
            </w:r>
            <w:r>
              <w:rPr>
                <w:noProof/>
                <w:webHidden/>
              </w:rPr>
              <w:fldChar w:fldCharType="end"/>
            </w:r>
          </w:hyperlink>
        </w:p>
        <w:p w:rsidR="008F75ED" w:rsidRDefault="008F75ED">
          <w:pPr>
            <w:pStyle w:val="31"/>
            <w:tabs>
              <w:tab w:val="right" w:leader="dot" w:pos="9679"/>
            </w:tabs>
            <w:rPr>
              <w:rFonts w:asciiTheme="minorHAnsi" w:eastAsiaTheme="minorEastAsia" w:hAnsiTheme="minorHAnsi" w:cstheme="minorBidi"/>
              <w:noProof/>
              <w:kern w:val="0"/>
              <w:sz w:val="22"/>
              <w:szCs w:val="22"/>
              <w:lang w:val="en-US" w:eastAsia="en-US"/>
            </w:rPr>
          </w:pPr>
          <w:hyperlink w:anchor="_Toc40716868" w:history="1">
            <w:r w:rsidRPr="00333EBF">
              <w:rPr>
                <w:rStyle w:val="a5"/>
                <w:noProof/>
                <w:lang w:val="uk-UA"/>
              </w:rPr>
              <w:t>2.2.2. Виконання запитів</w:t>
            </w:r>
            <w:r>
              <w:rPr>
                <w:noProof/>
                <w:webHidden/>
              </w:rPr>
              <w:tab/>
            </w:r>
            <w:r>
              <w:rPr>
                <w:noProof/>
                <w:webHidden/>
              </w:rPr>
              <w:fldChar w:fldCharType="begin"/>
            </w:r>
            <w:r>
              <w:rPr>
                <w:noProof/>
                <w:webHidden/>
              </w:rPr>
              <w:instrText xml:space="preserve"> PAGEREF _Toc40716868 \h </w:instrText>
            </w:r>
            <w:r>
              <w:rPr>
                <w:noProof/>
                <w:webHidden/>
              </w:rPr>
            </w:r>
            <w:r>
              <w:rPr>
                <w:noProof/>
                <w:webHidden/>
              </w:rPr>
              <w:fldChar w:fldCharType="separate"/>
            </w:r>
            <w:r>
              <w:rPr>
                <w:noProof/>
                <w:webHidden/>
              </w:rPr>
              <w:t>14</w:t>
            </w:r>
            <w:r>
              <w:rPr>
                <w:noProof/>
                <w:webHidden/>
              </w:rPr>
              <w:fldChar w:fldCharType="end"/>
            </w:r>
          </w:hyperlink>
        </w:p>
        <w:p w:rsidR="008F75ED" w:rsidRDefault="008F75ED">
          <w:pPr>
            <w:pStyle w:val="21"/>
            <w:tabs>
              <w:tab w:val="right" w:leader="dot" w:pos="9679"/>
            </w:tabs>
            <w:rPr>
              <w:rFonts w:asciiTheme="minorHAnsi" w:eastAsiaTheme="minorEastAsia" w:hAnsiTheme="minorHAnsi" w:cstheme="minorBidi"/>
              <w:noProof/>
              <w:kern w:val="0"/>
              <w:sz w:val="22"/>
              <w:szCs w:val="22"/>
              <w:lang w:val="en-US" w:eastAsia="en-US"/>
            </w:rPr>
          </w:pPr>
          <w:hyperlink w:anchor="_Toc40716869" w:history="1">
            <w:r w:rsidRPr="00333EBF">
              <w:rPr>
                <w:rStyle w:val="a5"/>
                <w:noProof/>
              </w:rPr>
              <w:t>2.3. Опис кл</w:t>
            </w:r>
            <w:r w:rsidRPr="00333EBF">
              <w:rPr>
                <w:rStyle w:val="a5"/>
                <w:noProof/>
                <w:lang w:val="uk-UA"/>
              </w:rPr>
              <w:t>ієнтського додатку</w:t>
            </w:r>
            <w:r>
              <w:rPr>
                <w:noProof/>
                <w:webHidden/>
              </w:rPr>
              <w:tab/>
            </w:r>
            <w:r>
              <w:rPr>
                <w:noProof/>
                <w:webHidden/>
              </w:rPr>
              <w:fldChar w:fldCharType="begin"/>
            </w:r>
            <w:r>
              <w:rPr>
                <w:noProof/>
                <w:webHidden/>
              </w:rPr>
              <w:instrText xml:space="preserve"> PAGEREF _Toc40716869 \h </w:instrText>
            </w:r>
            <w:r>
              <w:rPr>
                <w:noProof/>
                <w:webHidden/>
              </w:rPr>
            </w:r>
            <w:r>
              <w:rPr>
                <w:noProof/>
                <w:webHidden/>
              </w:rPr>
              <w:fldChar w:fldCharType="separate"/>
            </w:r>
            <w:r>
              <w:rPr>
                <w:noProof/>
                <w:webHidden/>
              </w:rPr>
              <w:t>18</w:t>
            </w:r>
            <w:r>
              <w:rPr>
                <w:noProof/>
                <w:webHidden/>
              </w:rPr>
              <w:fldChar w:fldCharType="end"/>
            </w:r>
          </w:hyperlink>
        </w:p>
        <w:p w:rsidR="008F75ED" w:rsidRDefault="008F75ED">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70" w:history="1">
            <w:r w:rsidRPr="00333EBF">
              <w:rPr>
                <w:rStyle w:val="a5"/>
                <w:noProof/>
              </w:rPr>
              <w:t>3. ВИСНОВКИ</w:t>
            </w:r>
            <w:r>
              <w:rPr>
                <w:noProof/>
                <w:webHidden/>
              </w:rPr>
              <w:tab/>
            </w:r>
            <w:r>
              <w:rPr>
                <w:noProof/>
                <w:webHidden/>
              </w:rPr>
              <w:fldChar w:fldCharType="begin"/>
            </w:r>
            <w:r>
              <w:rPr>
                <w:noProof/>
                <w:webHidden/>
              </w:rPr>
              <w:instrText xml:space="preserve"> PAGEREF _Toc40716870 \h </w:instrText>
            </w:r>
            <w:r>
              <w:rPr>
                <w:noProof/>
                <w:webHidden/>
              </w:rPr>
            </w:r>
            <w:r>
              <w:rPr>
                <w:noProof/>
                <w:webHidden/>
              </w:rPr>
              <w:fldChar w:fldCharType="separate"/>
            </w:r>
            <w:r>
              <w:rPr>
                <w:noProof/>
                <w:webHidden/>
              </w:rPr>
              <w:t>22</w:t>
            </w:r>
            <w:r>
              <w:rPr>
                <w:noProof/>
                <w:webHidden/>
              </w:rPr>
              <w:fldChar w:fldCharType="end"/>
            </w:r>
          </w:hyperlink>
        </w:p>
        <w:p w:rsidR="008F75ED" w:rsidRDefault="008F75ED">
          <w:pPr>
            <w:pStyle w:val="11"/>
            <w:tabs>
              <w:tab w:val="right" w:leader="dot" w:pos="9679"/>
            </w:tabs>
            <w:rPr>
              <w:rFonts w:asciiTheme="minorHAnsi" w:eastAsiaTheme="minorEastAsia" w:hAnsiTheme="minorHAnsi" w:cstheme="minorBidi"/>
              <w:noProof/>
              <w:kern w:val="0"/>
              <w:sz w:val="22"/>
              <w:szCs w:val="22"/>
              <w:lang w:val="en-US" w:eastAsia="en-US"/>
            </w:rPr>
          </w:pPr>
          <w:hyperlink w:anchor="_Toc40716871" w:history="1">
            <w:r w:rsidRPr="00333EBF">
              <w:rPr>
                <w:rStyle w:val="a5"/>
                <w:noProof/>
                <w:lang w:val="uk-UA"/>
              </w:rPr>
              <w:t>Список літератури</w:t>
            </w:r>
            <w:r>
              <w:rPr>
                <w:noProof/>
                <w:webHidden/>
              </w:rPr>
              <w:tab/>
            </w:r>
            <w:r>
              <w:rPr>
                <w:noProof/>
                <w:webHidden/>
              </w:rPr>
              <w:fldChar w:fldCharType="begin"/>
            </w:r>
            <w:r>
              <w:rPr>
                <w:noProof/>
                <w:webHidden/>
              </w:rPr>
              <w:instrText xml:space="preserve"> PAGEREF _Toc40716871 \h </w:instrText>
            </w:r>
            <w:r>
              <w:rPr>
                <w:noProof/>
                <w:webHidden/>
              </w:rPr>
            </w:r>
            <w:r>
              <w:rPr>
                <w:noProof/>
                <w:webHidden/>
              </w:rPr>
              <w:fldChar w:fldCharType="separate"/>
            </w:r>
            <w:r>
              <w:rPr>
                <w:noProof/>
                <w:webHidden/>
              </w:rPr>
              <w:t>23</w:t>
            </w:r>
            <w:r>
              <w:rPr>
                <w:noProof/>
                <w:webHidden/>
              </w:rPr>
              <w:fldChar w:fldCharType="end"/>
            </w:r>
          </w:hyperlink>
        </w:p>
        <w:p w:rsidR="00B24F18" w:rsidRDefault="00B24F18">
          <w:r>
            <w:rPr>
              <w:b/>
              <w:bCs/>
            </w:rPr>
            <w:fldChar w:fldCharType="end"/>
          </w:r>
        </w:p>
      </w:sdtContent>
    </w:sdt>
    <w:p w:rsidR="00B24F18" w:rsidRDefault="00B24F18">
      <w:pPr>
        <w:suppressAutoHyphens w:val="0"/>
        <w:spacing w:after="160" w:line="259" w:lineRule="auto"/>
      </w:pPr>
      <w:r>
        <w:br w:type="page"/>
      </w:r>
    </w:p>
    <w:p w:rsidR="002613EF" w:rsidRDefault="00B24F18" w:rsidP="00B24F18">
      <w:pPr>
        <w:pStyle w:val="1"/>
        <w:jc w:val="center"/>
      </w:pPr>
      <w:bookmarkStart w:id="0" w:name="_Toc40716856"/>
      <w:r>
        <w:lastRenderedPageBreak/>
        <w:t>ВСТУП</w:t>
      </w:r>
      <w:bookmarkEnd w:id="0"/>
    </w:p>
    <w:p w:rsidR="00B24F18" w:rsidRPr="00B24F18" w:rsidRDefault="00B24F18" w:rsidP="00B24F18"/>
    <w:p w:rsidR="00B24F18" w:rsidRDefault="00B24F18" w:rsidP="00B24F18">
      <w:pPr>
        <w:spacing w:line="360" w:lineRule="auto"/>
        <w:rPr>
          <w:sz w:val="28"/>
          <w:szCs w:val="28"/>
          <w:lang w:val="uk-UA"/>
        </w:rPr>
      </w:pPr>
      <w:r>
        <w:rPr>
          <w:sz w:val="28"/>
          <w:szCs w:val="28"/>
        </w:rPr>
        <w:tab/>
      </w:r>
      <w:r>
        <w:rPr>
          <w:sz w:val="28"/>
          <w:szCs w:val="28"/>
          <w:lang w:val="uk-UA"/>
        </w:rPr>
        <w:t>Темою даного програмного продукту є створення додатку для індивідуальних користувачів електроенергії. Програмний продукт повинен зберігати список користувачів та</w:t>
      </w:r>
      <w:r w:rsidR="00B15C8A">
        <w:rPr>
          <w:sz w:val="28"/>
          <w:szCs w:val="28"/>
          <w:lang w:val="uk-UA"/>
        </w:rPr>
        <w:t xml:space="preserve"> дані про історію використання електроенергії</w:t>
      </w:r>
      <w:r>
        <w:rPr>
          <w:sz w:val="28"/>
          <w:szCs w:val="28"/>
          <w:lang w:val="uk-UA"/>
        </w:rPr>
        <w:t>.</w:t>
      </w:r>
      <w:r w:rsidR="00B15C8A">
        <w:rPr>
          <w:sz w:val="28"/>
          <w:szCs w:val="28"/>
          <w:lang w:val="uk-UA"/>
        </w:rPr>
        <w:t xml:space="preserve"> Також система має виводити глобальну статистику користування електроенергією. Проект має бути реалізований як веб додаток. Рядовий користувач буде мати доступ до свого особистого кабінету з приватною інформацією.</w:t>
      </w:r>
    </w:p>
    <w:p w:rsidR="00B15C8A" w:rsidRDefault="00B15C8A" w:rsidP="00B24F18">
      <w:pPr>
        <w:spacing w:line="360" w:lineRule="auto"/>
        <w:rPr>
          <w:sz w:val="28"/>
          <w:szCs w:val="28"/>
          <w:lang w:val="uk-UA"/>
        </w:rPr>
      </w:pPr>
    </w:p>
    <w:p w:rsidR="00B15C8A" w:rsidRPr="003824FB" w:rsidRDefault="00B15C8A" w:rsidP="00B15C8A">
      <w:pPr>
        <w:spacing w:after="240" w:line="360" w:lineRule="auto"/>
        <w:ind w:firstLine="709"/>
        <w:jc w:val="both"/>
        <w:rPr>
          <w:bCs/>
          <w:color w:val="000000"/>
          <w:sz w:val="28"/>
          <w:szCs w:val="28"/>
          <w:lang w:val="uk-UA"/>
        </w:rPr>
      </w:pPr>
      <w:r>
        <w:rPr>
          <w:bCs/>
          <w:color w:val="000000"/>
          <w:sz w:val="28"/>
          <w:szCs w:val="28"/>
          <w:lang w:val="uk-UA"/>
        </w:rPr>
        <w:t>Метою даної</w:t>
      </w:r>
      <w:r w:rsidRPr="003824FB">
        <w:rPr>
          <w:bCs/>
          <w:color w:val="000000"/>
          <w:sz w:val="28"/>
          <w:szCs w:val="28"/>
          <w:lang w:val="uk-UA"/>
        </w:rPr>
        <w:t xml:space="preserve"> курсово</w:t>
      </w:r>
      <w:r>
        <w:rPr>
          <w:bCs/>
          <w:color w:val="000000"/>
          <w:sz w:val="28"/>
          <w:szCs w:val="28"/>
          <w:lang w:val="uk-UA"/>
        </w:rPr>
        <w:t>ї</w:t>
      </w:r>
      <w:r w:rsidRPr="003824FB">
        <w:rPr>
          <w:bCs/>
          <w:color w:val="000000"/>
          <w:sz w:val="28"/>
          <w:szCs w:val="28"/>
          <w:lang w:val="uk-UA"/>
        </w:rPr>
        <w:t xml:space="preserve"> </w:t>
      </w:r>
      <w:r>
        <w:rPr>
          <w:bCs/>
          <w:color w:val="000000"/>
          <w:sz w:val="28"/>
          <w:szCs w:val="28"/>
          <w:lang w:val="uk-UA"/>
        </w:rPr>
        <w:t>роботи</w:t>
      </w:r>
      <w:r w:rsidRPr="003824FB">
        <w:rPr>
          <w:bCs/>
          <w:color w:val="000000"/>
          <w:sz w:val="28"/>
          <w:szCs w:val="28"/>
          <w:lang w:val="uk-UA"/>
        </w:rPr>
        <w:t xml:space="preserve"> є аналіз та опрацювання предметної області</w:t>
      </w:r>
      <w:r w:rsidRPr="003824FB">
        <w:rPr>
          <w:bCs/>
          <w:color w:val="000000"/>
          <w:sz w:val="28"/>
          <w:szCs w:val="28"/>
        </w:rPr>
        <w:t>, та</w:t>
      </w:r>
      <w:r>
        <w:rPr>
          <w:bCs/>
          <w:color w:val="000000"/>
          <w:sz w:val="28"/>
          <w:szCs w:val="28"/>
          <w:lang w:val="uk-UA"/>
        </w:rPr>
        <w:t>,</w:t>
      </w:r>
      <w:r w:rsidRPr="003824FB">
        <w:rPr>
          <w:bCs/>
          <w:color w:val="000000"/>
          <w:sz w:val="28"/>
          <w:szCs w:val="28"/>
        </w:rPr>
        <w:t xml:space="preserve"> на основ</w:t>
      </w:r>
      <w:r w:rsidRPr="003824FB">
        <w:rPr>
          <w:bCs/>
          <w:color w:val="000000"/>
          <w:sz w:val="28"/>
          <w:szCs w:val="28"/>
          <w:lang w:val="uk-UA"/>
        </w:rPr>
        <w:t>і отриманої інформації</w:t>
      </w:r>
      <w:r>
        <w:rPr>
          <w:bCs/>
          <w:color w:val="000000"/>
          <w:sz w:val="28"/>
          <w:szCs w:val="28"/>
          <w:lang w:val="uk-UA"/>
        </w:rPr>
        <w:t>,</w:t>
      </w:r>
      <w:r w:rsidRPr="003824FB">
        <w:rPr>
          <w:bCs/>
          <w:color w:val="000000"/>
          <w:sz w:val="28"/>
          <w:szCs w:val="28"/>
          <w:lang w:val="uk-UA"/>
        </w:rPr>
        <w:t xml:space="preserve"> про предметну область</w:t>
      </w:r>
      <w:r>
        <w:rPr>
          <w:bCs/>
          <w:color w:val="000000"/>
          <w:sz w:val="28"/>
          <w:szCs w:val="28"/>
          <w:lang w:val="uk-UA"/>
        </w:rPr>
        <w:t>,</w:t>
      </w:r>
      <w:r w:rsidRPr="003824FB">
        <w:rPr>
          <w:bCs/>
          <w:color w:val="000000"/>
          <w:sz w:val="28"/>
          <w:szCs w:val="28"/>
          <w:lang w:val="uk-UA"/>
        </w:rPr>
        <w:t xml:space="preserve"> викона</w:t>
      </w:r>
      <w:r>
        <w:rPr>
          <w:bCs/>
          <w:color w:val="000000"/>
          <w:sz w:val="28"/>
          <w:szCs w:val="28"/>
          <w:lang w:val="uk-UA"/>
        </w:rPr>
        <w:t>ння наступних завдань</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базу даних;</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Pr>
          <w:bCs/>
          <w:color w:val="000000"/>
          <w:sz w:val="28"/>
          <w:szCs w:val="28"/>
          <w:lang w:val="uk-UA"/>
        </w:rPr>
        <w:t>роз</w:t>
      </w:r>
      <w:r w:rsidR="008F75ED">
        <w:rPr>
          <w:bCs/>
          <w:color w:val="000000"/>
          <w:sz w:val="28"/>
          <w:szCs w:val="28"/>
          <w:lang w:val="uk-UA"/>
        </w:rPr>
        <w:t>робити запити обробки інформаці</w:t>
      </w:r>
      <w:r>
        <w:rPr>
          <w:bCs/>
          <w:color w:val="000000"/>
          <w:sz w:val="28"/>
          <w:szCs w:val="28"/>
          <w:lang w:val="uk-UA"/>
        </w:rPr>
        <w:t>ї</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програмний додаток;</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в додатку організувати перегляд</w:t>
      </w:r>
      <w:r>
        <w:rPr>
          <w:bCs/>
          <w:color w:val="000000"/>
          <w:sz w:val="28"/>
          <w:szCs w:val="28"/>
          <w:lang w:val="uk-UA"/>
        </w:rPr>
        <w:t xml:space="preserve"> та </w:t>
      </w:r>
      <w:r w:rsidRPr="003824FB">
        <w:rPr>
          <w:bCs/>
          <w:color w:val="000000"/>
          <w:sz w:val="28"/>
          <w:szCs w:val="28"/>
          <w:lang w:val="uk-UA"/>
        </w:rPr>
        <w:t>додавання даних.</w:t>
      </w:r>
    </w:p>
    <w:p w:rsidR="00B15C8A" w:rsidRDefault="00B15C8A">
      <w:pPr>
        <w:suppressAutoHyphens w:val="0"/>
        <w:spacing w:after="160" w:line="259" w:lineRule="auto"/>
        <w:rPr>
          <w:sz w:val="28"/>
          <w:szCs w:val="28"/>
          <w:lang w:val="uk-UA"/>
        </w:rPr>
      </w:pPr>
      <w:r>
        <w:rPr>
          <w:sz w:val="28"/>
          <w:szCs w:val="28"/>
          <w:lang w:val="uk-UA"/>
        </w:rPr>
        <w:br w:type="page"/>
      </w:r>
    </w:p>
    <w:p w:rsidR="00B15C8A" w:rsidRDefault="00B15C8A" w:rsidP="00B15C8A">
      <w:pPr>
        <w:pStyle w:val="1"/>
        <w:jc w:val="center"/>
        <w:rPr>
          <w:lang w:val="uk-UA"/>
        </w:rPr>
      </w:pPr>
      <w:bookmarkStart w:id="1" w:name="_Toc40716857"/>
      <w:r>
        <w:rPr>
          <w:lang w:val="uk-UA"/>
        </w:rPr>
        <w:lastRenderedPageBreak/>
        <w:t>1. ПОСТАНОВКА ЗАДАЧІ</w:t>
      </w:r>
      <w:bookmarkEnd w:id="1"/>
    </w:p>
    <w:p w:rsidR="00552FF6" w:rsidRPr="00552FF6" w:rsidRDefault="00552FF6" w:rsidP="00552FF6">
      <w:pPr>
        <w:rPr>
          <w:lang w:val="uk-UA"/>
        </w:rPr>
      </w:pPr>
    </w:p>
    <w:p w:rsidR="00B15C8A" w:rsidRDefault="00B15C8A" w:rsidP="00B15C8A">
      <w:pPr>
        <w:spacing w:line="360" w:lineRule="auto"/>
        <w:rPr>
          <w:sz w:val="28"/>
          <w:szCs w:val="28"/>
          <w:lang w:val="uk-UA"/>
        </w:rPr>
      </w:pPr>
      <w:r>
        <w:rPr>
          <w:sz w:val="28"/>
          <w:szCs w:val="28"/>
          <w:lang w:val="uk-UA"/>
        </w:rPr>
        <w:t xml:space="preserve">Завданням курсової роботи є проектування та реалізація бази даних на тему «Облік користувачів електроенергії». База даних повинна містити не менше п’яти таблиць на цю тему. На створену базу даних повинні бути написані запити. Також необхідно реалізувати </w:t>
      </w:r>
      <w:r w:rsidR="008F75ED">
        <w:rPr>
          <w:sz w:val="28"/>
          <w:szCs w:val="28"/>
          <w:lang w:val="uk-UA"/>
        </w:rPr>
        <w:t>клієнтський</w:t>
      </w:r>
      <w:r>
        <w:rPr>
          <w:sz w:val="28"/>
          <w:szCs w:val="28"/>
          <w:lang w:val="uk-UA"/>
        </w:rPr>
        <w:t xml:space="preserve"> додаток для взаємодії з базою даних. Програма повинна бути простою, зрозумілою та комфортною в використанні. </w:t>
      </w:r>
    </w:p>
    <w:p w:rsidR="00B15C8A" w:rsidRDefault="00B15C8A" w:rsidP="00B15C8A">
      <w:pPr>
        <w:spacing w:line="360" w:lineRule="auto"/>
        <w:rPr>
          <w:sz w:val="28"/>
          <w:szCs w:val="28"/>
          <w:lang w:val="uk-UA"/>
        </w:rPr>
      </w:pPr>
    </w:p>
    <w:p w:rsidR="00B15C8A" w:rsidRDefault="00B15C8A" w:rsidP="00B15C8A">
      <w:pPr>
        <w:pStyle w:val="2"/>
        <w:jc w:val="center"/>
        <w:rPr>
          <w:lang w:val="uk-UA"/>
        </w:rPr>
      </w:pPr>
      <w:bookmarkStart w:id="2" w:name="_Toc40716858"/>
      <w:r>
        <w:rPr>
          <w:lang w:val="uk-UA"/>
        </w:rPr>
        <w:t>1.1. Функціональні вимоги</w:t>
      </w:r>
      <w:bookmarkEnd w:id="2"/>
    </w:p>
    <w:p w:rsidR="00552FF6" w:rsidRPr="00552FF6" w:rsidRDefault="00552FF6" w:rsidP="00552FF6">
      <w:pPr>
        <w:rPr>
          <w:lang w:val="uk-UA"/>
        </w:rPr>
      </w:pPr>
    </w:p>
    <w:p w:rsidR="00B15C8A" w:rsidRDefault="00B15C8A" w:rsidP="00B15C8A">
      <w:pPr>
        <w:spacing w:line="360" w:lineRule="auto"/>
        <w:rPr>
          <w:sz w:val="28"/>
          <w:szCs w:val="28"/>
          <w:lang w:val="uk-UA"/>
        </w:rPr>
      </w:pPr>
      <w:r w:rsidRPr="00B15C8A">
        <w:rPr>
          <w:sz w:val="28"/>
          <w:szCs w:val="28"/>
          <w:lang w:val="uk-UA"/>
        </w:rPr>
        <w:t xml:space="preserve">Програмний продукт повинен надавати </w:t>
      </w:r>
      <w:r>
        <w:rPr>
          <w:sz w:val="28"/>
          <w:szCs w:val="28"/>
          <w:lang w:val="uk-UA"/>
        </w:rPr>
        <w:t xml:space="preserve">особисту інформацію про користувача, тарифи електроенергію та історію використання. Для адміністрації має генеруватися статистика користування по містам, областям і </w:t>
      </w:r>
      <w:r w:rsidR="008F75ED">
        <w:rPr>
          <w:sz w:val="28"/>
          <w:szCs w:val="28"/>
          <w:lang w:val="uk-UA"/>
        </w:rPr>
        <w:t>тип</w:t>
      </w:r>
      <w:r>
        <w:rPr>
          <w:sz w:val="28"/>
          <w:szCs w:val="28"/>
          <w:lang w:val="uk-UA"/>
        </w:rPr>
        <w:t>.</w:t>
      </w:r>
    </w:p>
    <w:p w:rsidR="00B15C8A" w:rsidRDefault="00B15C8A" w:rsidP="00B15C8A">
      <w:pPr>
        <w:spacing w:line="360" w:lineRule="auto"/>
        <w:rPr>
          <w:sz w:val="28"/>
          <w:szCs w:val="28"/>
          <w:lang w:val="uk-UA"/>
        </w:rPr>
      </w:pPr>
      <w:r>
        <w:rPr>
          <w:sz w:val="28"/>
          <w:szCs w:val="28"/>
          <w:lang w:val="uk-UA"/>
        </w:rPr>
        <w:tab/>
        <w:t>Також додаток має:</w:t>
      </w:r>
    </w:p>
    <w:p w:rsidR="00B15C8A" w:rsidRDefault="00B15C8A" w:rsidP="00B15C8A">
      <w:pPr>
        <w:pStyle w:val="a4"/>
        <w:numPr>
          <w:ilvl w:val="0"/>
          <w:numId w:val="2"/>
        </w:numPr>
        <w:spacing w:line="360" w:lineRule="auto"/>
        <w:rPr>
          <w:sz w:val="28"/>
          <w:szCs w:val="28"/>
          <w:lang w:val="uk-UA"/>
        </w:rPr>
      </w:pPr>
      <w:r>
        <w:rPr>
          <w:sz w:val="28"/>
          <w:szCs w:val="28"/>
          <w:lang w:val="uk-UA"/>
        </w:rPr>
        <w:t>Додавання нового користувача</w:t>
      </w:r>
    </w:p>
    <w:p w:rsidR="00B15C8A" w:rsidRDefault="00552FF6" w:rsidP="00B15C8A">
      <w:pPr>
        <w:pStyle w:val="a4"/>
        <w:numPr>
          <w:ilvl w:val="0"/>
          <w:numId w:val="2"/>
        </w:numPr>
        <w:spacing w:line="360" w:lineRule="auto"/>
        <w:rPr>
          <w:sz w:val="28"/>
          <w:szCs w:val="28"/>
          <w:lang w:val="uk-UA"/>
        </w:rPr>
      </w:pPr>
      <w:r>
        <w:rPr>
          <w:sz w:val="28"/>
          <w:szCs w:val="28"/>
          <w:lang w:val="uk-UA"/>
        </w:rPr>
        <w:t>Давати доступ зареєстрованому користувачу</w:t>
      </w:r>
    </w:p>
    <w:p w:rsidR="00552FF6" w:rsidRDefault="00552FF6" w:rsidP="00B15C8A">
      <w:pPr>
        <w:pStyle w:val="a4"/>
        <w:numPr>
          <w:ilvl w:val="0"/>
          <w:numId w:val="2"/>
        </w:numPr>
        <w:spacing w:line="360" w:lineRule="auto"/>
        <w:rPr>
          <w:sz w:val="28"/>
          <w:szCs w:val="28"/>
          <w:lang w:val="uk-UA"/>
        </w:rPr>
      </w:pPr>
      <w:r>
        <w:rPr>
          <w:sz w:val="28"/>
          <w:szCs w:val="28"/>
          <w:lang w:val="uk-UA"/>
        </w:rPr>
        <w:t>Додавати нові рахунки на електроенергію</w:t>
      </w:r>
    </w:p>
    <w:p w:rsidR="00552FF6" w:rsidRDefault="00552FF6" w:rsidP="00552FF6">
      <w:pPr>
        <w:pStyle w:val="a4"/>
        <w:numPr>
          <w:ilvl w:val="0"/>
          <w:numId w:val="2"/>
        </w:numPr>
        <w:spacing w:line="360" w:lineRule="auto"/>
        <w:rPr>
          <w:sz w:val="28"/>
          <w:szCs w:val="28"/>
          <w:lang w:val="uk-UA"/>
        </w:rPr>
      </w:pPr>
      <w:r>
        <w:rPr>
          <w:sz w:val="28"/>
          <w:szCs w:val="28"/>
          <w:lang w:val="uk-UA"/>
        </w:rPr>
        <w:t>Додавання даних в таблиці</w:t>
      </w:r>
    </w:p>
    <w:p w:rsidR="00552FF6" w:rsidRDefault="00552FF6" w:rsidP="00552FF6">
      <w:pPr>
        <w:pStyle w:val="a4"/>
        <w:numPr>
          <w:ilvl w:val="0"/>
          <w:numId w:val="2"/>
        </w:numPr>
        <w:spacing w:line="360" w:lineRule="auto"/>
        <w:rPr>
          <w:sz w:val="28"/>
          <w:szCs w:val="28"/>
          <w:lang w:val="uk-UA"/>
        </w:rPr>
      </w:pPr>
      <w:r>
        <w:rPr>
          <w:sz w:val="28"/>
          <w:szCs w:val="28"/>
          <w:lang w:val="uk-UA"/>
        </w:rPr>
        <w:t>Видалення даних з таблиць</w:t>
      </w:r>
    </w:p>
    <w:p w:rsidR="00552FF6" w:rsidRDefault="00552FF6" w:rsidP="00552FF6">
      <w:pPr>
        <w:pStyle w:val="a4"/>
        <w:numPr>
          <w:ilvl w:val="0"/>
          <w:numId w:val="2"/>
        </w:numPr>
        <w:spacing w:line="360" w:lineRule="auto"/>
        <w:rPr>
          <w:sz w:val="28"/>
          <w:szCs w:val="28"/>
          <w:lang w:val="uk-UA"/>
        </w:rPr>
      </w:pPr>
      <w:r>
        <w:rPr>
          <w:sz w:val="28"/>
          <w:szCs w:val="28"/>
          <w:lang w:val="uk-UA"/>
        </w:rPr>
        <w:t>Редагування даних в таблицях</w:t>
      </w:r>
    </w:p>
    <w:p w:rsidR="00552FF6" w:rsidRDefault="00552FF6" w:rsidP="00B15C8A">
      <w:pPr>
        <w:pStyle w:val="a4"/>
        <w:numPr>
          <w:ilvl w:val="0"/>
          <w:numId w:val="2"/>
        </w:numPr>
        <w:spacing w:line="360" w:lineRule="auto"/>
        <w:rPr>
          <w:sz w:val="28"/>
          <w:szCs w:val="28"/>
          <w:lang w:val="uk-UA"/>
        </w:rPr>
      </w:pPr>
      <w:r>
        <w:rPr>
          <w:sz w:val="28"/>
          <w:szCs w:val="28"/>
          <w:lang w:val="uk-UA"/>
        </w:rPr>
        <w:t>Автоматична обробка даних згідно бізнес логіки</w:t>
      </w:r>
    </w:p>
    <w:p w:rsidR="00552FF6" w:rsidRDefault="00552FF6">
      <w:pPr>
        <w:suppressAutoHyphens w:val="0"/>
        <w:spacing w:after="160" w:line="259" w:lineRule="auto"/>
        <w:rPr>
          <w:sz w:val="28"/>
          <w:szCs w:val="28"/>
          <w:lang w:val="uk-UA"/>
        </w:rPr>
      </w:pPr>
      <w:r>
        <w:rPr>
          <w:sz w:val="28"/>
          <w:szCs w:val="28"/>
          <w:lang w:val="uk-UA"/>
        </w:rPr>
        <w:br w:type="page"/>
      </w:r>
    </w:p>
    <w:p w:rsidR="00552FF6" w:rsidRDefault="00552FF6" w:rsidP="00552FF6">
      <w:pPr>
        <w:pStyle w:val="2"/>
        <w:jc w:val="center"/>
        <w:rPr>
          <w:lang w:val="uk-UA"/>
        </w:rPr>
      </w:pPr>
      <w:bookmarkStart w:id="3" w:name="_Toc40716859"/>
      <w:r>
        <w:rPr>
          <w:lang w:val="uk-UA"/>
        </w:rPr>
        <w:lastRenderedPageBreak/>
        <w:t>1.2. Вимоги до технічних і програмних засобів</w:t>
      </w:r>
      <w:bookmarkEnd w:id="3"/>
    </w:p>
    <w:p w:rsidR="00552FF6" w:rsidRDefault="00552FF6" w:rsidP="00552FF6">
      <w:pPr>
        <w:pStyle w:val="3"/>
        <w:rPr>
          <w:lang w:val="uk-UA"/>
        </w:rPr>
      </w:pPr>
    </w:p>
    <w:p w:rsidR="00552FF6" w:rsidRDefault="00552FF6" w:rsidP="00552FF6">
      <w:pPr>
        <w:pStyle w:val="3"/>
        <w:jc w:val="center"/>
        <w:rPr>
          <w:lang w:val="uk-UA"/>
        </w:rPr>
      </w:pPr>
      <w:bookmarkStart w:id="4" w:name="_Toc40716860"/>
      <w:r>
        <w:rPr>
          <w:lang w:val="uk-UA"/>
        </w:rPr>
        <w:t>1.2.1. Вимоги до технічних засобів</w:t>
      </w:r>
      <w:bookmarkEnd w:id="4"/>
    </w:p>
    <w:p w:rsidR="00552FF6" w:rsidRDefault="00552FF6" w:rsidP="00552FF6">
      <w:pPr>
        <w:rPr>
          <w:lang w:val="uk-UA"/>
        </w:rPr>
      </w:pPr>
    </w:p>
    <w:p w:rsidR="00552FF6" w:rsidRDefault="00552FF6" w:rsidP="00552FF6">
      <w:pPr>
        <w:spacing w:after="240" w:line="360" w:lineRule="auto"/>
        <w:ind w:firstLine="709"/>
        <w:jc w:val="both"/>
        <w:rPr>
          <w:sz w:val="28"/>
          <w:lang w:val="uk-UA"/>
        </w:rPr>
      </w:pPr>
      <w:r>
        <w:rPr>
          <w:sz w:val="28"/>
          <w:lang w:val="uk-UA"/>
        </w:rPr>
        <w:t xml:space="preserve">Для швидкої і стабільної роботи додатку </w:t>
      </w:r>
      <w:r>
        <w:rPr>
          <w:sz w:val="28"/>
          <w:lang w:val="uk-UA"/>
        </w:rPr>
        <w:tab/>
        <w:t>необхідно:</w:t>
      </w:r>
    </w:p>
    <w:p w:rsidR="00552FF6" w:rsidRDefault="00552FF6" w:rsidP="00552FF6">
      <w:pPr>
        <w:pStyle w:val="a4"/>
        <w:numPr>
          <w:ilvl w:val="0"/>
          <w:numId w:val="3"/>
        </w:numPr>
        <w:spacing w:after="240" w:line="360" w:lineRule="auto"/>
        <w:jc w:val="both"/>
        <w:rPr>
          <w:sz w:val="28"/>
          <w:lang w:val="uk-UA"/>
        </w:rPr>
      </w:pPr>
      <w:r>
        <w:rPr>
          <w:sz w:val="28"/>
          <w:lang w:val="uk-UA"/>
        </w:rPr>
        <w:t>частота процесора - 2000 МГц;</w:t>
      </w:r>
    </w:p>
    <w:p w:rsidR="00552FF6" w:rsidRDefault="00552FF6" w:rsidP="00552FF6">
      <w:pPr>
        <w:pStyle w:val="a4"/>
        <w:numPr>
          <w:ilvl w:val="0"/>
          <w:numId w:val="3"/>
        </w:numPr>
        <w:spacing w:after="240" w:line="360" w:lineRule="auto"/>
        <w:jc w:val="both"/>
        <w:rPr>
          <w:sz w:val="28"/>
          <w:lang w:val="uk-UA"/>
        </w:rPr>
      </w:pPr>
      <w:r>
        <w:rPr>
          <w:sz w:val="28"/>
          <w:lang w:val="uk-UA"/>
        </w:rPr>
        <w:t>оперативна пам’ять – 1 Гб;</w:t>
      </w:r>
    </w:p>
    <w:p w:rsidR="00552FF6" w:rsidRPr="00CF7A45" w:rsidRDefault="00552FF6" w:rsidP="00552FF6">
      <w:pPr>
        <w:pStyle w:val="a4"/>
        <w:numPr>
          <w:ilvl w:val="0"/>
          <w:numId w:val="3"/>
        </w:numPr>
        <w:spacing w:after="240" w:line="360" w:lineRule="auto"/>
        <w:jc w:val="both"/>
        <w:rPr>
          <w:sz w:val="28"/>
          <w:lang w:val="uk-UA"/>
        </w:rPr>
      </w:pPr>
      <w:r>
        <w:rPr>
          <w:sz w:val="28"/>
          <w:lang w:val="uk-UA"/>
        </w:rPr>
        <w:t>доступ до інтернету на швидкості не менше 256 кб/с.</w:t>
      </w:r>
    </w:p>
    <w:p w:rsidR="00552FF6" w:rsidRDefault="00552FF6" w:rsidP="00552FF6">
      <w:pPr>
        <w:pStyle w:val="3"/>
        <w:jc w:val="center"/>
        <w:rPr>
          <w:lang w:val="uk-UA"/>
        </w:rPr>
      </w:pPr>
      <w:bookmarkStart w:id="5" w:name="_Toc40716861"/>
      <w:r>
        <w:rPr>
          <w:lang w:val="uk-UA"/>
        </w:rPr>
        <w:t>1.2.2. Вимоги до програмних засобів</w:t>
      </w:r>
      <w:bookmarkEnd w:id="5"/>
    </w:p>
    <w:p w:rsidR="00552FF6" w:rsidRDefault="00552FF6" w:rsidP="00552FF6">
      <w:pPr>
        <w:rPr>
          <w:sz w:val="28"/>
          <w:szCs w:val="28"/>
          <w:lang w:val="uk-UA"/>
        </w:rPr>
      </w:pPr>
    </w:p>
    <w:p w:rsidR="00552FF6" w:rsidRPr="007306A6" w:rsidRDefault="00552FF6" w:rsidP="00552FF6">
      <w:pPr>
        <w:spacing w:after="240" w:line="360" w:lineRule="auto"/>
        <w:ind w:firstLine="709"/>
        <w:rPr>
          <w:sz w:val="28"/>
          <w:lang w:val="uk-UA"/>
        </w:rPr>
      </w:pPr>
      <w:r>
        <w:rPr>
          <w:sz w:val="28"/>
          <w:lang w:val="uk-UA"/>
        </w:rPr>
        <w:t xml:space="preserve">Для користування додатком через мережу інтернет користувачеві потрібно мати лише операційну систему, яка надає можливість встановлення браузера, що підтримує </w:t>
      </w:r>
      <w:r>
        <w:rPr>
          <w:sz w:val="28"/>
          <w:lang w:val="en-US"/>
        </w:rPr>
        <w:t>JS</w:t>
      </w:r>
      <w:r w:rsidRPr="0068295F">
        <w:rPr>
          <w:sz w:val="28"/>
          <w:lang w:val="uk-UA"/>
        </w:rPr>
        <w:t xml:space="preserve"> </w:t>
      </w:r>
      <w:r>
        <w:rPr>
          <w:sz w:val="28"/>
          <w:lang w:val="en-US"/>
        </w:rPr>
        <w:t>I</w:t>
      </w:r>
      <w:r w:rsidRPr="0068295F">
        <w:rPr>
          <w:sz w:val="28"/>
          <w:lang w:val="uk-UA"/>
        </w:rPr>
        <w:t xml:space="preserve"> </w:t>
      </w:r>
      <w:r>
        <w:rPr>
          <w:sz w:val="28"/>
          <w:lang w:val="en-US"/>
        </w:rPr>
        <w:t>HTML</w:t>
      </w:r>
      <w:r w:rsidRPr="0068295F">
        <w:rPr>
          <w:sz w:val="28"/>
          <w:lang w:val="uk-UA"/>
        </w:rPr>
        <w:t>5</w:t>
      </w:r>
      <w:r>
        <w:rPr>
          <w:sz w:val="28"/>
          <w:lang w:val="uk-UA"/>
        </w:rPr>
        <w:t xml:space="preserve"> і доступ до інтернету</w:t>
      </w:r>
      <w:r w:rsidRPr="007306A6">
        <w:rPr>
          <w:sz w:val="28"/>
          <w:lang w:val="uk-UA"/>
        </w:rPr>
        <w:t>.</w:t>
      </w:r>
    </w:p>
    <w:p w:rsidR="00552FF6" w:rsidRDefault="00552FF6" w:rsidP="00552FF6">
      <w:pPr>
        <w:spacing w:after="240" w:line="360" w:lineRule="auto"/>
        <w:ind w:firstLine="709"/>
        <w:rPr>
          <w:sz w:val="28"/>
          <w:lang w:val="uk-UA"/>
        </w:rPr>
      </w:pPr>
      <w:r>
        <w:rPr>
          <w:sz w:val="28"/>
          <w:lang w:val="uk-UA"/>
        </w:rPr>
        <w:t xml:space="preserve">Для ручного внесення змін в програму, або базу даних необхідно мати встановлений </w:t>
      </w:r>
      <w:r>
        <w:rPr>
          <w:sz w:val="28"/>
          <w:lang w:val="en-US"/>
        </w:rPr>
        <w:t>IDE</w:t>
      </w:r>
      <w:r w:rsidRPr="00E6151A">
        <w:rPr>
          <w:sz w:val="28"/>
          <w:lang w:val="uk-UA"/>
        </w:rPr>
        <w:t xml:space="preserve"> </w:t>
      </w:r>
      <w:r>
        <w:rPr>
          <w:sz w:val="28"/>
          <w:lang w:val="en-US"/>
        </w:rPr>
        <w:t>Intellij</w:t>
      </w:r>
      <w:r w:rsidRPr="00E6151A">
        <w:rPr>
          <w:sz w:val="28"/>
          <w:lang w:val="uk-UA"/>
        </w:rPr>
        <w:t xml:space="preserve"> </w:t>
      </w:r>
      <w:r>
        <w:rPr>
          <w:sz w:val="28"/>
          <w:lang w:val="en-US"/>
        </w:rPr>
        <w:t>IDEA</w:t>
      </w:r>
      <w:r w:rsidRPr="00E6151A">
        <w:rPr>
          <w:sz w:val="28"/>
          <w:lang w:val="uk-UA"/>
        </w:rPr>
        <w:t xml:space="preserve">, </w:t>
      </w:r>
      <w:r>
        <w:rPr>
          <w:sz w:val="28"/>
          <w:lang w:val="en-US"/>
        </w:rPr>
        <w:t>PostgreSQL</w:t>
      </w:r>
      <w:r w:rsidRPr="00E6151A">
        <w:rPr>
          <w:sz w:val="28"/>
          <w:lang w:val="uk-UA"/>
        </w:rPr>
        <w:t xml:space="preserve"> </w:t>
      </w:r>
      <w:r>
        <w:rPr>
          <w:sz w:val="28"/>
          <w:lang w:val="en-US"/>
        </w:rPr>
        <w:t>server</w:t>
      </w:r>
      <w:r w:rsidRPr="00E6151A">
        <w:rPr>
          <w:sz w:val="28"/>
          <w:lang w:val="uk-UA"/>
        </w:rPr>
        <w:t xml:space="preserve"> </w:t>
      </w:r>
      <w:r>
        <w:rPr>
          <w:sz w:val="28"/>
          <w:lang w:val="uk-UA"/>
        </w:rPr>
        <w:t>і клієнт до нього, доступ до терміналу або консолі.</w:t>
      </w:r>
    </w:p>
    <w:p w:rsidR="00552FF6" w:rsidRDefault="00552FF6">
      <w:pPr>
        <w:suppressAutoHyphens w:val="0"/>
        <w:spacing w:after="160" w:line="259" w:lineRule="auto"/>
        <w:rPr>
          <w:sz w:val="28"/>
          <w:lang w:val="uk-UA"/>
        </w:rPr>
      </w:pPr>
      <w:r>
        <w:rPr>
          <w:sz w:val="28"/>
          <w:lang w:val="uk-UA"/>
        </w:rPr>
        <w:br w:type="page"/>
      </w:r>
    </w:p>
    <w:p w:rsidR="00552FF6" w:rsidRDefault="00552FF6" w:rsidP="00552FF6">
      <w:pPr>
        <w:pStyle w:val="1"/>
        <w:jc w:val="center"/>
        <w:rPr>
          <w:lang w:val="uk-UA"/>
        </w:rPr>
      </w:pPr>
      <w:bookmarkStart w:id="6" w:name="_Toc40716862"/>
      <w:r>
        <w:rPr>
          <w:lang w:val="uk-UA"/>
        </w:rPr>
        <w:lastRenderedPageBreak/>
        <w:t>2. ПРОЕКТУВАННЯ БАЗИ ДАНИХ</w:t>
      </w:r>
      <w:bookmarkEnd w:id="6"/>
    </w:p>
    <w:p w:rsidR="00552FF6" w:rsidRDefault="00552FF6" w:rsidP="00552FF6">
      <w:pPr>
        <w:pStyle w:val="2"/>
        <w:jc w:val="center"/>
        <w:rPr>
          <w:lang w:val="uk-UA"/>
        </w:rPr>
      </w:pPr>
      <w:bookmarkStart w:id="7" w:name="_Toc40716863"/>
      <w:r>
        <w:rPr>
          <w:lang w:val="uk-UA"/>
        </w:rPr>
        <w:t>2.1. Інфологічне та датологічне проектування</w:t>
      </w:r>
      <w:bookmarkEnd w:id="7"/>
    </w:p>
    <w:p w:rsidR="00552FF6" w:rsidRDefault="00552FF6" w:rsidP="00552FF6">
      <w:pPr>
        <w:pStyle w:val="3"/>
        <w:jc w:val="center"/>
        <w:rPr>
          <w:lang w:val="uk-UA"/>
        </w:rPr>
      </w:pPr>
      <w:bookmarkStart w:id="8" w:name="_Toc40716864"/>
      <w:r>
        <w:rPr>
          <w:lang w:val="uk-UA"/>
        </w:rPr>
        <w:t>2.1.1. Інфологічне проектування</w:t>
      </w:r>
      <w:bookmarkEnd w:id="8"/>
    </w:p>
    <w:p w:rsidR="00596B09" w:rsidRDefault="00596B09" w:rsidP="00596B09">
      <w:pPr>
        <w:rPr>
          <w:lang w:val="uk-UA"/>
        </w:rPr>
      </w:pPr>
    </w:p>
    <w:p w:rsidR="00596B09" w:rsidRPr="00596B09" w:rsidRDefault="00596B09" w:rsidP="00596B09">
      <w:pPr>
        <w:rPr>
          <w:lang w:val="uk-UA"/>
        </w:rPr>
      </w:pPr>
    </w:p>
    <w:p w:rsidR="00552FF6" w:rsidRDefault="00A22476" w:rsidP="00552FF6">
      <w:pPr>
        <w:rPr>
          <w:sz w:val="28"/>
          <w:szCs w:val="28"/>
          <w:lang w:val="uk-UA"/>
        </w:rPr>
      </w:pPr>
      <w:r>
        <w:rPr>
          <w:noProof/>
          <w:sz w:val="28"/>
          <w:szCs w:val="28"/>
          <w:lang w:val="en-US" w:eastAsia="en-US"/>
        </w:rPr>
        <w:drawing>
          <wp:inline distT="0" distB="0" distL="0" distR="0" wp14:anchorId="1435A775" wp14:editId="6965F0B8">
            <wp:extent cx="6103620" cy="5798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5798820"/>
                    </a:xfrm>
                    <a:prstGeom prst="rect">
                      <a:avLst/>
                    </a:prstGeom>
                    <a:noFill/>
                    <a:ln>
                      <a:noFill/>
                    </a:ln>
                  </pic:spPr>
                </pic:pic>
              </a:graphicData>
            </a:graphic>
          </wp:inline>
        </w:drawing>
      </w:r>
    </w:p>
    <w:p w:rsidR="00596B09" w:rsidRDefault="00596B09" w:rsidP="00596B09">
      <w:pPr>
        <w:suppressAutoHyphens w:val="0"/>
        <w:spacing w:after="160" w:line="259" w:lineRule="auto"/>
        <w:jc w:val="center"/>
        <w:rPr>
          <w:sz w:val="28"/>
          <w:szCs w:val="28"/>
          <w:lang w:val="uk-UA"/>
        </w:rPr>
      </w:pPr>
      <w:r>
        <w:rPr>
          <w:sz w:val="28"/>
          <w:szCs w:val="28"/>
          <w:lang w:val="uk-UA"/>
        </w:rPr>
        <w:t>Рис. 2.1. – Інфологічна модель</w:t>
      </w:r>
    </w:p>
    <w:p w:rsidR="00596B09" w:rsidRDefault="00596B09" w:rsidP="00552FF6">
      <w:pPr>
        <w:rPr>
          <w:sz w:val="28"/>
          <w:szCs w:val="28"/>
          <w:lang w:val="uk-UA"/>
        </w:rPr>
      </w:pPr>
      <w:r>
        <w:rPr>
          <w:sz w:val="28"/>
          <w:szCs w:val="28"/>
          <w:lang w:val="uk-UA"/>
        </w:rPr>
        <w:t xml:space="preserve">У користувача може бути декілька ролей і ролі можуть мати більше одного користувача. У користувача може бути декілька профілів. Профіль має один тариф, одне місто кожне місто може мати одну область. Кожен виставлений рахунок має один профіль. </w:t>
      </w:r>
    </w:p>
    <w:p w:rsidR="00596B09" w:rsidRDefault="00596B09">
      <w:pPr>
        <w:suppressAutoHyphens w:val="0"/>
        <w:spacing w:after="160" w:line="259" w:lineRule="auto"/>
        <w:rPr>
          <w:sz w:val="28"/>
          <w:szCs w:val="28"/>
          <w:lang w:val="uk-UA"/>
        </w:rPr>
      </w:pPr>
      <w:r>
        <w:rPr>
          <w:sz w:val="28"/>
          <w:szCs w:val="28"/>
          <w:lang w:val="uk-UA"/>
        </w:rPr>
        <w:br w:type="page"/>
      </w:r>
    </w:p>
    <w:p w:rsidR="00596B09" w:rsidRDefault="00596B09" w:rsidP="00CB63B6">
      <w:pPr>
        <w:pStyle w:val="3"/>
        <w:jc w:val="center"/>
        <w:rPr>
          <w:lang w:val="uk-UA"/>
        </w:rPr>
      </w:pPr>
      <w:bookmarkStart w:id="9" w:name="_Toc40716865"/>
      <w:r>
        <w:rPr>
          <w:lang w:val="uk-UA"/>
        </w:rPr>
        <w:lastRenderedPageBreak/>
        <w:t>2.1.2. Даталогічне проектування</w:t>
      </w:r>
      <w:bookmarkEnd w:id="9"/>
    </w:p>
    <w:p w:rsidR="00596B09" w:rsidRDefault="00596B09" w:rsidP="00596B09">
      <w:pPr>
        <w:spacing w:line="360" w:lineRule="auto"/>
        <w:rPr>
          <w:b/>
          <w:sz w:val="32"/>
          <w:szCs w:val="32"/>
          <w:lang w:val="uk-UA"/>
        </w:rPr>
      </w:pPr>
    </w:p>
    <w:p w:rsidR="00596B09" w:rsidRPr="00596B09" w:rsidRDefault="00596B09" w:rsidP="00596B09">
      <w:pPr>
        <w:spacing w:line="360" w:lineRule="auto"/>
        <w:rPr>
          <w:b/>
          <w:sz w:val="28"/>
          <w:szCs w:val="28"/>
        </w:rPr>
      </w:pPr>
      <w:r w:rsidRPr="00596B09">
        <w:rPr>
          <w:b/>
          <w:sz w:val="28"/>
          <w:szCs w:val="28"/>
          <w:lang w:val="uk-UA"/>
        </w:rPr>
        <w:t xml:space="preserve">Таблиця </w:t>
      </w:r>
      <w:r w:rsidRPr="00596B09">
        <w:rPr>
          <w:b/>
          <w:sz w:val="28"/>
          <w:szCs w:val="28"/>
          <w:lang w:val="en-US"/>
        </w:rPr>
        <w:t>tariff</w:t>
      </w:r>
      <w:r w:rsidRPr="00E74684">
        <w:rPr>
          <w:b/>
          <w:sz w:val="28"/>
          <w:szCs w:val="28"/>
        </w:rPr>
        <w:t>(</w:t>
      </w:r>
      <w:r w:rsidRPr="00596B09">
        <w:rPr>
          <w:b/>
          <w:sz w:val="28"/>
          <w:szCs w:val="28"/>
        </w:rPr>
        <w:t>тарифи)</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id тарифу, авто</w:t>
      </w:r>
      <w:r w:rsidRPr="00596B09">
        <w:rPr>
          <w:sz w:val="28"/>
          <w:szCs w:val="28"/>
          <w:lang w:val="uk-UA"/>
        </w:rPr>
        <w:t>інкрементальне поле</w:t>
      </w:r>
      <w:r w:rsidR="00995C39">
        <w:rPr>
          <w:sz w:val="28"/>
          <w:szCs w:val="28"/>
          <w:lang w:val="uk-UA"/>
        </w:rPr>
        <w:t>.</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tariff</w:t>
      </w:r>
      <w:r w:rsidRPr="00995C39">
        <w:rPr>
          <w:sz w:val="28"/>
          <w:szCs w:val="28"/>
        </w:rPr>
        <w:t>_</w:t>
      </w:r>
      <w:r w:rsidRPr="00596B09">
        <w:rPr>
          <w:sz w:val="28"/>
          <w:szCs w:val="28"/>
          <w:lang w:val="en-US"/>
        </w:rPr>
        <w:t>name</w:t>
      </w:r>
      <w:r w:rsidR="00995C39" w:rsidRPr="00995C39">
        <w:rPr>
          <w:sz w:val="28"/>
          <w:szCs w:val="28"/>
        </w:rPr>
        <w:t xml:space="preserve"> – </w:t>
      </w:r>
      <w:r w:rsidR="00995C39">
        <w:rPr>
          <w:sz w:val="28"/>
          <w:szCs w:val="28"/>
        </w:rPr>
        <w:t>поле, в якому м</w:t>
      </w:r>
      <w:r w:rsidR="00995C39">
        <w:rPr>
          <w:sz w:val="28"/>
          <w:szCs w:val="28"/>
          <w:lang w:val="uk-UA"/>
        </w:rPr>
        <w:t>іститься назва тарифу, обмежене в 16 символів, оскільки майже гарантовано назва тарифу не буде більшою.</w:t>
      </w:r>
    </w:p>
    <w:p w:rsidR="00596B09" w:rsidRPr="00596B09" w:rsidRDefault="00596B09" w:rsidP="00596B09">
      <w:pPr>
        <w:pStyle w:val="a4"/>
        <w:numPr>
          <w:ilvl w:val="0"/>
          <w:numId w:val="5"/>
        </w:numPr>
        <w:spacing w:line="360" w:lineRule="auto"/>
        <w:rPr>
          <w:sz w:val="28"/>
          <w:szCs w:val="28"/>
        </w:rPr>
      </w:pPr>
      <w:r>
        <w:rPr>
          <w:sz w:val="28"/>
          <w:szCs w:val="28"/>
          <w:lang w:val="en-US"/>
        </w:rPr>
        <w:t>price</w:t>
      </w:r>
      <w:r w:rsidR="00995C39">
        <w:rPr>
          <w:sz w:val="28"/>
          <w:szCs w:val="28"/>
          <w:lang w:val="uk-UA"/>
        </w:rPr>
        <w:t xml:space="preserve"> – поле типу числа с плаваючою комою яке відображає ціну за одну одиницю електроенергію згідно цього тарифу.</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state</w:t>
      </w:r>
      <w:r>
        <w:rPr>
          <w:b/>
          <w:sz w:val="28"/>
          <w:szCs w:val="28"/>
          <w:lang w:val="uk-UA"/>
        </w:rPr>
        <w:t>(області)</w:t>
      </w:r>
    </w:p>
    <w:p w:rsidR="00596B09" w:rsidRPr="00596B09" w:rsidRDefault="00596B09" w:rsidP="00596B0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області, автоінкрементальне поле.</w:t>
      </w:r>
    </w:p>
    <w:p w:rsidR="00596B09" w:rsidRPr="00995C39" w:rsidRDefault="00596B09" w:rsidP="00596B09">
      <w:pPr>
        <w:pStyle w:val="a4"/>
        <w:numPr>
          <w:ilvl w:val="0"/>
          <w:numId w:val="6"/>
        </w:numPr>
        <w:spacing w:line="360" w:lineRule="auto"/>
        <w:rPr>
          <w:sz w:val="28"/>
          <w:szCs w:val="28"/>
        </w:rPr>
      </w:pPr>
      <w:r w:rsidRPr="00596B09">
        <w:rPr>
          <w:sz w:val="28"/>
          <w:szCs w:val="28"/>
          <w:lang w:val="en-US"/>
        </w:rPr>
        <w:t>state</w:t>
      </w:r>
      <w:r w:rsidRPr="00995C39">
        <w:rPr>
          <w:sz w:val="28"/>
          <w:szCs w:val="28"/>
        </w:rPr>
        <w:t>_</w:t>
      </w:r>
      <w:r w:rsidRPr="00596B09">
        <w:rPr>
          <w:sz w:val="28"/>
          <w:szCs w:val="28"/>
          <w:lang w:val="en-US"/>
        </w:rPr>
        <w:t>name</w:t>
      </w:r>
      <w:r w:rsidR="00995C39">
        <w:rPr>
          <w:sz w:val="28"/>
          <w:szCs w:val="28"/>
          <w:lang w:val="uk-UA"/>
        </w:rPr>
        <w:t xml:space="preserve"> – поле, </w:t>
      </w:r>
      <w:r w:rsidR="008F75ED">
        <w:rPr>
          <w:sz w:val="28"/>
          <w:szCs w:val="28"/>
        </w:rPr>
        <w:t xml:space="preserve">в якому </w:t>
      </w:r>
      <w:r w:rsidR="008F75ED">
        <w:rPr>
          <w:sz w:val="28"/>
          <w:szCs w:val="28"/>
          <w:lang w:val="uk-UA"/>
        </w:rPr>
        <w:t>міститься</w:t>
      </w:r>
      <w:r w:rsidR="00995C39">
        <w:rPr>
          <w:sz w:val="28"/>
          <w:szCs w:val="28"/>
          <w:lang w:val="uk-UA"/>
        </w:rPr>
        <w:t xml:space="preserve"> назва області, обмежене в 32 символи, оскільки назва області не буде більшою.</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city</w:t>
      </w:r>
      <w:r>
        <w:rPr>
          <w:b/>
          <w:sz w:val="28"/>
          <w:szCs w:val="28"/>
          <w:lang w:val="uk-UA"/>
        </w:rPr>
        <w:t>(міста)</w:t>
      </w:r>
    </w:p>
    <w:p w:rsidR="00596B09" w:rsidRPr="00995C39" w:rsidRDefault="00596B09" w:rsidP="00995C3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міста, автоінкрементальне поле.</w:t>
      </w:r>
    </w:p>
    <w:p w:rsidR="00596B09" w:rsidRPr="00995C39" w:rsidRDefault="00596B09" w:rsidP="00596B09">
      <w:pPr>
        <w:pStyle w:val="a4"/>
        <w:numPr>
          <w:ilvl w:val="0"/>
          <w:numId w:val="7"/>
        </w:numPr>
        <w:spacing w:line="360" w:lineRule="auto"/>
        <w:rPr>
          <w:sz w:val="28"/>
          <w:szCs w:val="28"/>
          <w:lang w:val="en-US"/>
        </w:rPr>
      </w:pPr>
      <w:r w:rsidRPr="00596B09">
        <w:rPr>
          <w:sz w:val="28"/>
          <w:szCs w:val="28"/>
          <w:lang w:val="en-US"/>
        </w:rPr>
        <w:t>state</w:t>
      </w:r>
      <w:r w:rsidRPr="00995C39">
        <w:rPr>
          <w:sz w:val="28"/>
          <w:szCs w:val="28"/>
          <w:lang w:val="en-US"/>
        </w:rPr>
        <w:t>_</w:t>
      </w:r>
      <w:r w:rsidRPr="00596B09">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995C39">
        <w:rPr>
          <w:sz w:val="28"/>
          <w:szCs w:val="28"/>
          <w:lang w:val="en-US"/>
        </w:rPr>
        <w:t xml:space="preserve"> </w:t>
      </w:r>
      <w:r w:rsidR="00995C39">
        <w:rPr>
          <w:sz w:val="28"/>
          <w:szCs w:val="28"/>
        </w:rPr>
        <w:t>таблиц</w:t>
      </w:r>
      <w:r w:rsidR="00995C39">
        <w:rPr>
          <w:sz w:val="28"/>
          <w:szCs w:val="28"/>
          <w:lang w:val="uk-UA"/>
        </w:rPr>
        <w:t xml:space="preserve">і </w:t>
      </w:r>
      <w:r w:rsidR="00995C39">
        <w:rPr>
          <w:sz w:val="28"/>
          <w:szCs w:val="28"/>
          <w:lang w:val="en-US"/>
        </w:rPr>
        <w:t>state</w:t>
      </w:r>
      <w:r w:rsidR="00995C39">
        <w:rPr>
          <w:sz w:val="28"/>
          <w:szCs w:val="28"/>
          <w:lang w:val="uk-UA"/>
        </w:rPr>
        <w:t xml:space="preserve"> і позначає область, в якій знаходиться місто.</w:t>
      </w:r>
    </w:p>
    <w:p w:rsidR="00596B09" w:rsidRPr="00995C39" w:rsidRDefault="00596B09" w:rsidP="00995C39">
      <w:pPr>
        <w:pStyle w:val="a4"/>
        <w:numPr>
          <w:ilvl w:val="0"/>
          <w:numId w:val="6"/>
        </w:numPr>
        <w:spacing w:line="360" w:lineRule="auto"/>
        <w:rPr>
          <w:sz w:val="28"/>
          <w:szCs w:val="28"/>
        </w:rPr>
      </w:pPr>
      <w:r>
        <w:rPr>
          <w:sz w:val="28"/>
          <w:szCs w:val="28"/>
          <w:lang w:val="en-US"/>
        </w:rPr>
        <w:t>city</w:t>
      </w:r>
      <w:r w:rsidRPr="00995C39">
        <w:rPr>
          <w:sz w:val="28"/>
          <w:szCs w:val="28"/>
        </w:rPr>
        <w:t>_</w:t>
      </w:r>
      <w:r>
        <w:rPr>
          <w:sz w:val="28"/>
          <w:szCs w:val="28"/>
          <w:lang w:val="en-US"/>
        </w:rPr>
        <w:t>name</w:t>
      </w:r>
      <w:r w:rsidR="00995C39">
        <w:rPr>
          <w:sz w:val="28"/>
          <w:szCs w:val="28"/>
          <w:lang w:val="uk-UA"/>
        </w:rPr>
        <w:t xml:space="preserve"> – поле, в якому міститься назва міста обмежене в 16 символів, оскільки назва міста не буде більшою.</w:t>
      </w:r>
    </w:p>
    <w:p w:rsidR="00596B09" w:rsidRPr="007F2288" w:rsidRDefault="007F2288" w:rsidP="00596B09">
      <w:pPr>
        <w:spacing w:line="360" w:lineRule="auto"/>
        <w:rPr>
          <w:b/>
          <w:sz w:val="28"/>
          <w:szCs w:val="28"/>
          <w:lang w:val="uk-UA"/>
        </w:rPr>
      </w:pPr>
      <w:r>
        <w:rPr>
          <w:b/>
          <w:sz w:val="28"/>
          <w:szCs w:val="28"/>
          <w:lang w:val="uk-UA"/>
        </w:rPr>
        <w:t xml:space="preserve">Таблиця </w:t>
      </w:r>
      <w:r w:rsidR="00596B09">
        <w:rPr>
          <w:b/>
          <w:sz w:val="28"/>
          <w:szCs w:val="28"/>
          <w:lang w:val="en-US"/>
        </w:rPr>
        <w:t>role</w:t>
      </w:r>
      <w:r>
        <w:rPr>
          <w:b/>
          <w:sz w:val="28"/>
          <w:szCs w:val="28"/>
          <w:lang w:val="uk-UA"/>
        </w:rPr>
        <w:t xml:space="preserve"> (ролі)</w:t>
      </w:r>
    </w:p>
    <w:p w:rsidR="00596B09" w:rsidRPr="00995C39" w:rsidRDefault="00A22476" w:rsidP="00596B09">
      <w:pPr>
        <w:pStyle w:val="a4"/>
        <w:numPr>
          <w:ilvl w:val="0"/>
          <w:numId w:val="8"/>
        </w:numPr>
        <w:spacing w:line="360" w:lineRule="auto"/>
        <w:rPr>
          <w:b/>
          <w:sz w:val="28"/>
          <w:szCs w:val="28"/>
        </w:rPr>
      </w:pPr>
      <w:r>
        <w:rPr>
          <w:sz w:val="28"/>
          <w:szCs w:val="28"/>
          <w:lang w:val="en-US"/>
        </w:rPr>
        <w:t>id</w:t>
      </w:r>
      <w:r w:rsidR="00995C39" w:rsidRPr="00995C39">
        <w:rPr>
          <w:sz w:val="28"/>
          <w:szCs w:val="28"/>
          <w:lang w:val="uk-UA"/>
        </w:rPr>
        <w:t xml:space="preserve"> </w:t>
      </w:r>
      <w:r w:rsidR="00995C39">
        <w:rPr>
          <w:sz w:val="28"/>
          <w:szCs w:val="28"/>
          <w:lang w:val="uk-UA"/>
        </w:rPr>
        <w:t>ролі, автоінкрементальне поле.</w:t>
      </w:r>
    </w:p>
    <w:p w:rsidR="00A22476" w:rsidRPr="00995C39" w:rsidRDefault="00A22476" w:rsidP="00995C39">
      <w:pPr>
        <w:pStyle w:val="a4"/>
        <w:numPr>
          <w:ilvl w:val="0"/>
          <w:numId w:val="6"/>
        </w:numPr>
        <w:spacing w:line="360" w:lineRule="auto"/>
        <w:rPr>
          <w:sz w:val="28"/>
          <w:szCs w:val="28"/>
        </w:rPr>
      </w:pPr>
      <w:r>
        <w:rPr>
          <w:sz w:val="28"/>
          <w:szCs w:val="28"/>
          <w:lang w:val="en-US"/>
        </w:rPr>
        <w:t>role</w:t>
      </w:r>
      <w:r w:rsidR="00995C39">
        <w:rPr>
          <w:sz w:val="28"/>
          <w:szCs w:val="28"/>
          <w:lang w:val="uk-UA"/>
        </w:rPr>
        <w:t xml:space="preserve"> – поле, в якому знаходиться назва ролі</w:t>
      </w:r>
      <w:r w:rsidR="00995C39" w:rsidRPr="00995C39">
        <w:rPr>
          <w:sz w:val="28"/>
          <w:szCs w:val="28"/>
          <w:lang w:val="uk-UA"/>
        </w:rPr>
        <w:t xml:space="preserve"> </w:t>
      </w:r>
      <w:r w:rsidR="00995C39">
        <w:rPr>
          <w:sz w:val="28"/>
          <w:szCs w:val="28"/>
          <w:lang w:val="uk-UA"/>
        </w:rPr>
        <w:t>обмежене в 16 символів, оскільки назва ролі не буде більшою.</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user</w:t>
      </w:r>
      <w:r w:rsidR="00A22476" w:rsidRPr="007F2288">
        <w:rPr>
          <w:b/>
          <w:sz w:val="28"/>
          <w:szCs w:val="28"/>
        </w:rPr>
        <w:t>_</w:t>
      </w:r>
      <w:r w:rsidR="00A22476">
        <w:rPr>
          <w:b/>
          <w:sz w:val="28"/>
          <w:szCs w:val="28"/>
          <w:lang w:val="en-US"/>
        </w:rPr>
        <w:t>role</w:t>
      </w:r>
      <w:r>
        <w:rPr>
          <w:b/>
          <w:sz w:val="28"/>
          <w:szCs w:val="28"/>
          <w:lang w:val="uk-UA"/>
        </w:rPr>
        <w:t xml:space="preserve"> (користувач-роль)</w:t>
      </w:r>
    </w:p>
    <w:p w:rsidR="00A22476" w:rsidRPr="003C350A" w:rsidRDefault="00A22476" w:rsidP="00A22476">
      <w:pPr>
        <w:pStyle w:val="a4"/>
        <w:numPr>
          <w:ilvl w:val="0"/>
          <w:numId w:val="9"/>
        </w:numPr>
        <w:spacing w:line="360" w:lineRule="auto"/>
        <w:rPr>
          <w:b/>
          <w:sz w:val="28"/>
          <w:szCs w:val="28"/>
          <w:lang w:val="uk-UA"/>
        </w:rPr>
      </w:pPr>
      <w:r>
        <w:rPr>
          <w:sz w:val="28"/>
          <w:szCs w:val="28"/>
          <w:lang w:val="en-US"/>
        </w:rPr>
        <w:t>user</w:t>
      </w:r>
      <w:r w:rsidRPr="003C350A">
        <w:rPr>
          <w:sz w:val="28"/>
          <w:szCs w:val="28"/>
          <w:lang w:val="uk-UA"/>
        </w:rPr>
        <w:t>_</w:t>
      </w:r>
      <w:r>
        <w:rPr>
          <w:sz w:val="28"/>
          <w:szCs w:val="28"/>
          <w:lang w:val="en-US"/>
        </w:rPr>
        <w:t>id</w:t>
      </w:r>
      <w:r w:rsidR="00995C39" w:rsidRPr="00995C39">
        <w:rPr>
          <w:sz w:val="28"/>
          <w:szCs w:val="28"/>
          <w:lang w:val="uk-UA"/>
        </w:rPr>
        <w:t xml:space="preserve"> </w:t>
      </w:r>
      <w:r w:rsidR="00995C39">
        <w:rPr>
          <w:sz w:val="28"/>
          <w:szCs w:val="28"/>
          <w:lang w:val="uk-UA"/>
        </w:rPr>
        <w:t>– поле, яке є зовнішнім клю</w:t>
      </w:r>
      <w:r w:rsidR="003C350A">
        <w:rPr>
          <w:sz w:val="28"/>
          <w:szCs w:val="28"/>
          <w:lang w:val="uk-UA"/>
        </w:rPr>
        <w:t>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user</w:t>
      </w:r>
      <w:r w:rsidR="00995C39" w:rsidRPr="003C350A">
        <w:rPr>
          <w:sz w:val="28"/>
          <w:szCs w:val="28"/>
          <w:lang w:val="uk-UA"/>
        </w:rPr>
        <w:t xml:space="preserve"> </w:t>
      </w:r>
      <w:r w:rsidR="00995C39">
        <w:rPr>
          <w:sz w:val="28"/>
          <w:szCs w:val="28"/>
          <w:lang w:val="uk-UA"/>
        </w:rPr>
        <w:t>і позначає користувача, якому присвоєна дана роль.</w:t>
      </w:r>
    </w:p>
    <w:p w:rsidR="00A22476" w:rsidRPr="008F75ED" w:rsidRDefault="00A22476" w:rsidP="008F75ED">
      <w:pPr>
        <w:pStyle w:val="a4"/>
        <w:numPr>
          <w:ilvl w:val="0"/>
          <w:numId w:val="9"/>
        </w:numPr>
        <w:spacing w:line="360" w:lineRule="auto"/>
        <w:rPr>
          <w:b/>
          <w:sz w:val="28"/>
          <w:szCs w:val="28"/>
          <w:lang w:val="uk-UA"/>
        </w:rPr>
      </w:pPr>
      <w:r>
        <w:rPr>
          <w:sz w:val="28"/>
          <w:szCs w:val="28"/>
          <w:lang w:val="en-US"/>
        </w:rPr>
        <w:t>role</w:t>
      </w:r>
      <w:r w:rsidRPr="003C350A">
        <w:rPr>
          <w:sz w:val="28"/>
          <w:szCs w:val="28"/>
          <w:lang w:val="uk-UA"/>
        </w:rPr>
        <w:t>_</w:t>
      </w:r>
      <w:r>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role</w:t>
      </w:r>
      <w:r w:rsidR="00995C39" w:rsidRPr="003C350A">
        <w:rPr>
          <w:sz w:val="28"/>
          <w:szCs w:val="28"/>
          <w:lang w:val="uk-UA"/>
        </w:rPr>
        <w:t xml:space="preserve"> </w:t>
      </w:r>
      <w:r w:rsidR="00995C39">
        <w:rPr>
          <w:sz w:val="28"/>
          <w:szCs w:val="28"/>
          <w:lang w:val="uk-UA"/>
        </w:rPr>
        <w:t>і позначає яку саме роль було присвоєно користувачу.</w:t>
      </w:r>
    </w:p>
    <w:p w:rsidR="00A22476" w:rsidRPr="007F2288" w:rsidRDefault="007F2288" w:rsidP="00A22476">
      <w:pPr>
        <w:spacing w:line="360" w:lineRule="auto"/>
        <w:rPr>
          <w:b/>
          <w:sz w:val="28"/>
          <w:szCs w:val="28"/>
          <w:lang w:val="uk-UA"/>
        </w:rPr>
      </w:pPr>
      <w:r>
        <w:rPr>
          <w:b/>
          <w:sz w:val="28"/>
          <w:szCs w:val="28"/>
          <w:lang w:val="uk-UA"/>
        </w:rPr>
        <w:lastRenderedPageBreak/>
        <w:t xml:space="preserve">Таблиця </w:t>
      </w:r>
      <w:r w:rsidR="00A22476">
        <w:rPr>
          <w:b/>
          <w:sz w:val="28"/>
          <w:szCs w:val="28"/>
          <w:lang w:val="en-US"/>
        </w:rPr>
        <w:t>user</w:t>
      </w:r>
      <w:r>
        <w:rPr>
          <w:b/>
          <w:sz w:val="28"/>
          <w:szCs w:val="28"/>
          <w:lang w:val="uk-UA"/>
        </w:rPr>
        <w:t xml:space="preserve"> (користувач)</w:t>
      </w:r>
    </w:p>
    <w:p w:rsidR="00A22476" w:rsidRPr="00A22476" w:rsidRDefault="00A22476" w:rsidP="00A22476">
      <w:pPr>
        <w:pStyle w:val="a4"/>
        <w:numPr>
          <w:ilvl w:val="0"/>
          <w:numId w:val="10"/>
        </w:numPr>
        <w:spacing w:line="360" w:lineRule="auto"/>
        <w:rPr>
          <w:sz w:val="28"/>
          <w:szCs w:val="28"/>
          <w:lang w:val="en-US"/>
        </w:rPr>
      </w:pPr>
      <w:r w:rsidRPr="00A22476">
        <w:rPr>
          <w:sz w:val="28"/>
          <w:szCs w:val="28"/>
          <w:lang w:val="en-US"/>
        </w:rPr>
        <w:t>id</w:t>
      </w:r>
      <w:r w:rsidR="00995C39">
        <w:rPr>
          <w:sz w:val="28"/>
          <w:szCs w:val="28"/>
          <w:lang w:val="uk-UA"/>
        </w:rPr>
        <w:t xml:space="preserve"> користувача,</w:t>
      </w:r>
      <w:r w:rsidR="00995C39" w:rsidRPr="00995C39">
        <w:rPr>
          <w:sz w:val="28"/>
          <w:szCs w:val="28"/>
          <w:lang w:val="uk-UA"/>
        </w:rPr>
        <w:t xml:space="preserve"> </w:t>
      </w:r>
      <w:r w:rsidR="00995C39">
        <w:rPr>
          <w:sz w:val="28"/>
          <w:szCs w:val="28"/>
          <w:lang w:val="uk-UA"/>
        </w:rPr>
        <w:t>автоінкрементальне поле.</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first</w:t>
      </w:r>
      <w:r w:rsidRPr="007F2288">
        <w:rPr>
          <w:sz w:val="28"/>
          <w:szCs w:val="28"/>
        </w:rPr>
        <w:t>_</w:t>
      </w:r>
      <w:r w:rsidRPr="00A22476">
        <w:rPr>
          <w:sz w:val="28"/>
          <w:szCs w:val="28"/>
          <w:lang w:val="en-US"/>
        </w:rPr>
        <w:t>name</w:t>
      </w:r>
      <w:r w:rsidR="00995C39">
        <w:rPr>
          <w:sz w:val="28"/>
          <w:szCs w:val="28"/>
          <w:lang w:val="uk-UA"/>
        </w:rPr>
        <w:t xml:space="preserve"> </w:t>
      </w:r>
      <w:r w:rsidR="007F2288">
        <w:rPr>
          <w:sz w:val="28"/>
          <w:szCs w:val="28"/>
          <w:lang w:val="uk-UA"/>
        </w:rPr>
        <w:t>– поле, в якому знаходиться ім’я користувача, обмежене в 32 символа, оскільки ім’я користувача не буде більшим.</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second</w:t>
      </w:r>
      <w:r w:rsidRPr="007F2288">
        <w:rPr>
          <w:sz w:val="28"/>
          <w:szCs w:val="28"/>
        </w:rPr>
        <w:t>_</w:t>
      </w:r>
      <w:r w:rsidRPr="00A22476">
        <w:rPr>
          <w:sz w:val="28"/>
          <w:szCs w:val="28"/>
          <w:lang w:val="en-US"/>
        </w:rPr>
        <w:t>name</w:t>
      </w:r>
      <w:r w:rsidR="007F2288">
        <w:rPr>
          <w:sz w:val="28"/>
          <w:szCs w:val="28"/>
          <w:lang w:val="uk-UA"/>
        </w:rPr>
        <w:t xml:space="preserve"> – поле, в якому знаходиться прізвище користувача, обмежене в 32 символа, оскільки прізвище користувача не буде більшим.</w:t>
      </w:r>
    </w:p>
    <w:p w:rsidR="00A22476" w:rsidRPr="007F2288" w:rsidRDefault="00A22476" w:rsidP="00A22476">
      <w:pPr>
        <w:pStyle w:val="a4"/>
        <w:numPr>
          <w:ilvl w:val="0"/>
          <w:numId w:val="10"/>
        </w:numPr>
        <w:spacing w:line="360" w:lineRule="auto"/>
        <w:rPr>
          <w:sz w:val="28"/>
          <w:szCs w:val="28"/>
        </w:rPr>
      </w:pPr>
      <w:r w:rsidRPr="00A22476">
        <w:rPr>
          <w:sz w:val="28"/>
          <w:szCs w:val="28"/>
          <w:lang w:val="en-US"/>
        </w:rPr>
        <w:t>email</w:t>
      </w:r>
      <w:r w:rsidR="007F2288">
        <w:rPr>
          <w:sz w:val="28"/>
          <w:szCs w:val="28"/>
        </w:rPr>
        <w:t xml:space="preserve"> </w:t>
      </w:r>
      <w:r w:rsidR="007F2288">
        <w:rPr>
          <w:sz w:val="28"/>
          <w:szCs w:val="28"/>
          <w:lang w:val="uk-UA"/>
        </w:rPr>
        <w:t>– поле, в якому знаходиться емейл користувача, обмежене в 32 символа, оскільки емейл користувача не буде більшим.</w:t>
      </w:r>
    </w:p>
    <w:p w:rsidR="00A22476" w:rsidRPr="007F2288" w:rsidRDefault="00A22476" w:rsidP="007F2288">
      <w:pPr>
        <w:pStyle w:val="a4"/>
        <w:numPr>
          <w:ilvl w:val="0"/>
          <w:numId w:val="10"/>
        </w:numPr>
        <w:spacing w:line="360" w:lineRule="auto"/>
        <w:rPr>
          <w:sz w:val="28"/>
          <w:szCs w:val="28"/>
        </w:rPr>
      </w:pPr>
      <w:r w:rsidRPr="00A22476">
        <w:rPr>
          <w:sz w:val="28"/>
          <w:szCs w:val="28"/>
          <w:lang w:val="en-US"/>
        </w:rPr>
        <w:t>password</w:t>
      </w:r>
      <w:r w:rsidR="007F2288">
        <w:rPr>
          <w:sz w:val="28"/>
          <w:szCs w:val="28"/>
        </w:rPr>
        <w:t xml:space="preserve"> – </w:t>
      </w:r>
      <w:r w:rsidR="007F2288">
        <w:rPr>
          <w:sz w:val="28"/>
          <w:szCs w:val="28"/>
          <w:lang w:val="uk-UA"/>
        </w:rPr>
        <w:t>поле, в якому знаходиться зашифрований пароль користувача, обмежене в 128 символа, оскільки після того як пароль буде зашифрований він значно розшириться в розмірі.</w:t>
      </w:r>
    </w:p>
    <w:p w:rsidR="00A22476" w:rsidRPr="007F2288" w:rsidRDefault="00A22476" w:rsidP="00A22476">
      <w:pPr>
        <w:pStyle w:val="a4"/>
        <w:numPr>
          <w:ilvl w:val="0"/>
          <w:numId w:val="10"/>
        </w:numPr>
        <w:spacing w:line="360" w:lineRule="auto"/>
        <w:rPr>
          <w:b/>
          <w:sz w:val="28"/>
          <w:szCs w:val="28"/>
        </w:rPr>
      </w:pPr>
      <w:r>
        <w:rPr>
          <w:sz w:val="28"/>
          <w:szCs w:val="28"/>
          <w:lang w:val="en-US"/>
        </w:rPr>
        <w:t>phone</w:t>
      </w:r>
      <w:r w:rsidR="007F2288">
        <w:rPr>
          <w:sz w:val="28"/>
          <w:szCs w:val="28"/>
          <w:lang w:val="uk-UA"/>
        </w:rPr>
        <w:t xml:space="preserve"> – поле, в якому знаходиться контактний номер телефону користувача.</w:t>
      </w:r>
    </w:p>
    <w:p w:rsidR="00A22476" w:rsidRPr="007F2288" w:rsidRDefault="00A22476" w:rsidP="00A22476">
      <w:pPr>
        <w:pStyle w:val="a4"/>
        <w:numPr>
          <w:ilvl w:val="0"/>
          <w:numId w:val="10"/>
        </w:numPr>
        <w:spacing w:line="360" w:lineRule="auto"/>
        <w:rPr>
          <w:b/>
          <w:sz w:val="28"/>
          <w:szCs w:val="28"/>
        </w:rPr>
      </w:pPr>
      <w:r>
        <w:rPr>
          <w:sz w:val="28"/>
          <w:szCs w:val="28"/>
          <w:lang w:val="en-US"/>
        </w:rPr>
        <w:t>registration</w:t>
      </w:r>
      <w:r w:rsidRPr="007F2288">
        <w:rPr>
          <w:sz w:val="28"/>
          <w:szCs w:val="28"/>
        </w:rPr>
        <w:t>_</w:t>
      </w:r>
      <w:r>
        <w:rPr>
          <w:sz w:val="28"/>
          <w:szCs w:val="28"/>
          <w:lang w:val="en-US"/>
        </w:rPr>
        <w:t>date</w:t>
      </w:r>
      <w:r w:rsidR="007F2288">
        <w:rPr>
          <w:sz w:val="28"/>
          <w:szCs w:val="28"/>
          <w:lang w:val="uk-UA"/>
        </w:rPr>
        <w:t xml:space="preserve"> – поле, в якому міститься дата реєстрації користувача.</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account</w:t>
      </w:r>
      <w:r>
        <w:rPr>
          <w:b/>
          <w:sz w:val="28"/>
          <w:szCs w:val="28"/>
          <w:lang w:val="uk-UA"/>
        </w:rPr>
        <w:t xml:space="preserve"> (профіль)</w:t>
      </w:r>
    </w:p>
    <w:p w:rsidR="00A22476" w:rsidRPr="00A22476" w:rsidRDefault="00A22476" w:rsidP="00A22476">
      <w:pPr>
        <w:pStyle w:val="a4"/>
        <w:numPr>
          <w:ilvl w:val="0"/>
          <w:numId w:val="11"/>
        </w:numPr>
        <w:spacing w:line="360" w:lineRule="auto"/>
        <w:rPr>
          <w:b/>
          <w:sz w:val="28"/>
          <w:szCs w:val="28"/>
          <w:lang w:val="en-US"/>
        </w:rPr>
      </w:pPr>
      <w:r>
        <w:rPr>
          <w:sz w:val="28"/>
          <w:szCs w:val="28"/>
          <w:lang w:val="en-US"/>
        </w:rPr>
        <w:t>id</w:t>
      </w:r>
      <w:r w:rsidR="007F2288">
        <w:rPr>
          <w:sz w:val="28"/>
          <w:szCs w:val="28"/>
          <w:lang w:val="uk-UA"/>
        </w:rPr>
        <w:t xml:space="preserve"> профію,</w:t>
      </w:r>
      <w:r w:rsidR="007F2288" w:rsidRPr="00995C39">
        <w:rPr>
          <w:sz w:val="28"/>
          <w:szCs w:val="28"/>
          <w:lang w:val="uk-UA"/>
        </w:rPr>
        <w:t xml:space="preserve"> </w:t>
      </w:r>
      <w:r w:rsidR="007F2288">
        <w:rPr>
          <w:sz w:val="28"/>
          <w:szCs w:val="28"/>
          <w:lang w:val="uk-UA"/>
        </w:rPr>
        <w:t>автоінкрементальне поле.</w:t>
      </w:r>
    </w:p>
    <w:p w:rsidR="003C350A" w:rsidRPr="003C350A" w:rsidRDefault="003C350A" w:rsidP="003C350A">
      <w:pPr>
        <w:pStyle w:val="a4"/>
        <w:numPr>
          <w:ilvl w:val="0"/>
          <w:numId w:val="9"/>
        </w:numPr>
        <w:spacing w:line="360" w:lineRule="auto"/>
        <w:rPr>
          <w:b/>
          <w:sz w:val="28"/>
          <w:szCs w:val="28"/>
        </w:rPr>
      </w:pPr>
      <w:r>
        <w:rPr>
          <w:sz w:val="28"/>
          <w:szCs w:val="28"/>
          <w:lang w:val="en-US"/>
        </w:rPr>
        <w:t>city</w:t>
      </w:r>
      <w:r w:rsidRPr="003C350A">
        <w:rPr>
          <w:sz w:val="28"/>
          <w:szCs w:val="28"/>
        </w:rPr>
        <w:t>_</w:t>
      </w:r>
      <w:r>
        <w:rPr>
          <w:sz w:val="28"/>
          <w:szCs w:val="28"/>
          <w:lang w:val="en-US"/>
        </w:rPr>
        <w:t>id</w:t>
      </w:r>
      <w:r w:rsidRPr="003C350A">
        <w:rPr>
          <w:sz w:val="28"/>
          <w:szCs w:val="28"/>
        </w:rPr>
        <w:t xml:space="preserve"> – </w:t>
      </w:r>
      <w:r>
        <w:rPr>
          <w:sz w:val="28"/>
          <w:szCs w:val="28"/>
          <w:lang w:val="uk-UA"/>
        </w:rPr>
        <w:t xml:space="preserve">поле, яке є зовнішнім ключем для поля </w:t>
      </w:r>
      <w:r>
        <w:rPr>
          <w:sz w:val="28"/>
          <w:szCs w:val="28"/>
          <w:lang w:val="en-US"/>
        </w:rPr>
        <w:t>id</w:t>
      </w:r>
      <w:r w:rsidRPr="003C350A">
        <w:rPr>
          <w:sz w:val="28"/>
          <w:szCs w:val="28"/>
        </w:rPr>
        <w:t xml:space="preserve"> </w:t>
      </w:r>
      <w:r>
        <w:rPr>
          <w:sz w:val="28"/>
          <w:szCs w:val="28"/>
        </w:rPr>
        <w:t>таблиц</w:t>
      </w:r>
      <w:r>
        <w:rPr>
          <w:sz w:val="28"/>
          <w:szCs w:val="28"/>
          <w:lang w:val="uk-UA"/>
        </w:rPr>
        <w:t xml:space="preserve">і </w:t>
      </w:r>
      <w:r>
        <w:rPr>
          <w:sz w:val="28"/>
          <w:szCs w:val="28"/>
          <w:lang w:val="en-US"/>
        </w:rPr>
        <w:t>city</w:t>
      </w:r>
      <w:r w:rsidRPr="003C350A">
        <w:rPr>
          <w:sz w:val="28"/>
          <w:szCs w:val="28"/>
        </w:rPr>
        <w:t xml:space="preserve"> </w:t>
      </w:r>
      <w:r>
        <w:rPr>
          <w:sz w:val="28"/>
          <w:szCs w:val="28"/>
          <w:lang w:val="uk-UA"/>
        </w:rPr>
        <w:t>і позначає місто, до якого привязаний даний профіль.</w:t>
      </w:r>
    </w:p>
    <w:p w:rsidR="00A22476" w:rsidRPr="003C350A" w:rsidRDefault="007F2288" w:rsidP="00A22476">
      <w:pPr>
        <w:pStyle w:val="a4"/>
        <w:numPr>
          <w:ilvl w:val="0"/>
          <w:numId w:val="11"/>
        </w:numPr>
        <w:spacing w:line="360" w:lineRule="auto"/>
        <w:rPr>
          <w:b/>
          <w:sz w:val="28"/>
          <w:szCs w:val="28"/>
        </w:rPr>
      </w:pPr>
      <w:r>
        <w:rPr>
          <w:sz w:val="28"/>
          <w:szCs w:val="28"/>
          <w:lang w:val="en-US"/>
        </w:rPr>
        <w:t>street</w:t>
      </w:r>
      <w:r w:rsidR="003C350A">
        <w:rPr>
          <w:sz w:val="28"/>
          <w:szCs w:val="28"/>
          <w:lang w:val="uk-UA"/>
        </w:rPr>
        <w:t xml:space="preserve"> – поле, яке зберігає на якій вулиці розташований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house</w:t>
      </w:r>
      <w:r w:rsidR="003C350A">
        <w:rPr>
          <w:sz w:val="28"/>
          <w:szCs w:val="28"/>
          <w:lang w:val="uk-UA"/>
        </w:rPr>
        <w:t xml:space="preserve"> – поле, яке зберігає номер будинку в якому знаходиться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appartament</w:t>
      </w:r>
      <w:r w:rsidR="003C350A">
        <w:rPr>
          <w:sz w:val="28"/>
          <w:szCs w:val="28"/>
          <w:lang w:val="uk-UA"/>
        </w:rPr>
        <w:t xml:space="preserve"> – поле, яке зберігає номер квартири в якій знаходиться клієнт. Поле є опіціональним тому, що клієнт може знаходитися в приватному будинку.</w:t>
      </w:r>
    </w:p>
    <w:p w:rsidR="00A22476" w:rsidRPr="003C350A" w:rsidRDefault="00A22476" w:rsidP="003C350A">
      <w:pPr>
        <w:pStyle w:val="a4"/>
        <w:numPr>
          <w:ilvl w:val="0"/>
          <w:numId w:val="9"/>
        </w:numPr>
        <w:spacing w:line="360" w:lineRule="auto"/>
        <w:rPr>
          <w:b/>
          <w:sz w:val="28"/>
          <w:szCs w:val="28"/>
        </w:rPr>
      </w:pPr>
      <w:r>
        <w:rPr>
          <w:sz w:val="28"/>
          <w:szCs w:val="28"/>
          <w:lang w:val="en-US"/>
        </w:rPr>
        <w:t>tariff</w:t>
      </w:r>
      <w:r w:rsidRPr="003C350A">
        <w:rPr>
          <w:sz w:val="28"/>
          <w:szCs w:val="28"/>
        </w:rPr>
        <w:t>_</w:t>
      </w:r>
      <w:r>
        <w:rPr>
          <w:sz w:val="28"/>
          <w:szCs w:val="28"/>
          <w:lang w:val="en-US"/>
        </w:rPr>
        <w:t>id</w:t>
      </w:r>
      <w:r w:rsidR="003C350A">
        <w:rPr>
          <w:sz w:val="28"/>
          <w:szCs w:val="28"/>
          <w:lang w:val="uk-UA"/>
        </w:rPr>
        <w:t xml:space="preserve"> – поле, яке є зовнішнім ключем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tarrif</w:t>
      </w:r>
      <w:r w:rsidR="003C350A" w:rsidRPr="003C350A">
        <w:rPr>
          <w:sz w:val="28"/>
          <w:szCs w:val="28"/>
        </w:rPr>
        <w:t xml:space="preserve"> </w:t>
      </w:r>
      <w:r w:rsidR="003C350A">
        <w:rPr>
          <w:sz w:val="28"/>
          <w:szCs w:val="28"/>
          <w:lang w:val="uk-UA"/>
        </w:rPr>
        <w:t>і позначає тариф, за умовами якого обраховується розмір оплати електроенергії.</w:t>
      </w:r>
    </w:p>
    <w:p w:rsidR="00A22476" w:rsidRPr="003C350A" w:rsidRDefault="00A22476" w:rsidP="003C350A">
      <w:pPr>
        <w:pStyle w:val="a4"/>
        <w:numPr>
          <w:ilvl w:val="0"/>
          <w:numId w:val="9"/>
        </w:numPr>
        <w:spacing w:line="360" w:lineRule="auto"/>
        <w:rPr>
          <w:b/>
          <w:sz w:val="28"/>
          <w:szCs w:val="28"/>
        </w:rPr>
      </w:pPr>
      <w:r>
        <w:rPr>
          <w:sz w:val="28"/>
          <w:szCs w:val="28"/>
          <w:lang w:val="en-US"/>
        </w:rPr>
        <w:lastRenderedPageBreak/>
        <w:t>user</w:t>
      </w:r>
      <w:r w:rsidRPr="003C350A">
        <w:rPr>
          <w:sz w:val="28"/>
          <w:szCs w:val="28"/>
        </w:rPr>
        <w:t>_</w:t>
      </w:r>
      <w:r>
        <w:rPr>
          <w:sz w:val="28"/>
          <w:szCs w:val="28"/>
          <w:lang w:val="en-US"/>
        </w:rPr>
        <w:t>id</w:t>
      </w:r>
      <w:r w:rsidR="003C350A">
        <w:rPr>
          <w:sz w:val="28"/>
          <w:szCs w:val="28"/>
          <w:lang w:val="uk-UA"/>
        </w:rPr>
        <w:t xml:space="preserve"> - поле, яке є зовнішнім ключем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city</w:t>
      </w:r>
      <w:r w:rsidR="003C350A" w:rsidRPr="003C350A">
        <w:rPr>
          <w:sz w:val="28"/>
          <w:szCs w:val="28"/>
        </w:rPr>
        <w:t xml:space="preserve"> </w:t>
      </w:r>
      <w:r w:rsidR="003C350A">
        <w:rPr>
          <w:sz w:val="28"/>
          <w:szCs w:val="28"/>
          <w:lang w:val="uk-UA"/>
        </w:rPr>
        <w:t>і позначає місто, до якого привязаний даний профіль.</w:t>
      </w:r>
    </w:p>
    <w:p w:rsidR="00A22476" w:rsidRPr="003C350A" w:rsidRDefault="003C350A" w:rsidP="00A22476">
      <w:pPr>
        <w:spacing w:line="360" w:lineRule="auto"/>
        <w:rPr>
          <w:b/>
          <w:sz w:val="28"/>
          <w:szCs w:val="28"/>
          <w:lang w:val="uk-UA"/>
        </w:rPr>
      </w:pPr>
      <w:r>
        <w:rPr>
          <w:b/>
          <w:sz w:val="28"/>
          <w:szCs w:val="28"/>
          <w:lang w:val="uk-UA"/>
        </w:rPr>
        <w:t xml:space="preserve">Таблиця </w:t>
      </w:r>
      <w:r w:rsidR="00A22476">
        <w:rPr>
          <w:b/>
          <w:sz w:val="28"/>
          <w:szCs w:val="28"/>
          <w:lang w:val="en-US"/>
        </w:rPr>
        <w:t>invoice</w:t>
      </w:r>
      <w:r>
        <w:rPr>
          <w:b/>
          <w:sz w:val="28"/>
          <w:szCs w:val="28"/>
          <w:lang w:val="uk-UA"/>
        </w:rPr>
        <w:t xml:space="preserve"> (виставлені рахунки)</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id</w:t>
      </w:r>
      <w:r w:rsidR="003C350A">
        <w:rPr>
          <w:sz w:val="28"/>
          <w:szCs w:val="28"/>
          <w:lang w:val="uk-UA"/>
        </w:rPr>
        <w:t xml:space="preserve"> рахунку</w:t>
      </w:r>
      <w:r w:rsidR="007F2288">
        <w:rPr>
          <w:sz w:val="28"/>
          <w:szCs w:val="28"/>
          <w:lang w:val="uk-UA"/>
        </w:rPr>
        <w:t>,</w:t>
      </w:r>
      <w:r w:rsidR="007F2288" w:rsidRPr="00995C39">
        <w:rPr>
          <w:sz w:val="28"/>
          <w:szCs w:val="28"/>
          <w:lang w:val="uk-UA"/>
        </w:rPr>
        <w:t xml:space="preserve"> </w:t>
      </w:r>
      <w:r w:rsidR="007F2288">
        <w:rPr>
          <w:sz w:val="28"/>
          <w:szCs w:val="28"/>
          <w:lang w:val="uk-UA"/>
        </w:rPr>
        <w:t>автоінкрементальне поле.</w:t>
      </w:r>
    </w:p>
    <w:p w:rsidR="00A22476" w:rsidRPr="003C350A" w:rsidRDefault="00A22476" w:rsidP="003C350A">
      <w:pPr>
        <w:pStyle w:val="a4"/>
        <w:numPr>
          <w:ilvl w:val="0"/>
          <w:numId w:val="9"/>
        </w:numPr>
        <w:spacing w:line="360" w:lineRule="auto"/>
        <w:rPr>
          <w:b/>
          <w:sz w:val="28"/>
          <w:szCs w:val="28"/>
          <w:lang w:val="en-US"/>
        </w:rPr>
      </w:pPr>
      <w:r>
        <w:rPr>
          <w:sz w:val="28"/>
          <w:szCs w:val="28"/>
          <w:lang w:val="en-US"/>
        </w:rPr>
        <w:t>account</w:t>
      </w:r>
      <w:r w:rsidRPr="003C350A">
        <w:rPr>
          <w:sz w:val="28"/>
          <w:szCs w:val="28"/>
          <w:lang w:val="en-US"/>
        </w:rPr>
        <w:t>_</w:t>
      </w:r>
      <w:r>
        <w:rPr>
          <w:sz w:val="28"/>
          <w:szCs w:val="28"/>
          <w:lang w:val="en-US"/>
        </w:rPr>
        <w:t>id</w:t>
      </w:r>
      <w:r w:rsidR="003C350A">
        <w:rPr>
          <w:sz w:val="28"/>
          <w:szCs w:val="28"/>
          <w:lang w:val="uk-UA"/>
        </w:rPr>
        <w:t xml:space="preserve"> –</w:t>
      </w:r>
      <w:r w:rsidR="003C350A" w:rsidRPr="003C350A">
        <w:rPr>
          <w:sz w:val="28"/>
          <w:szCs w:val="28"/>
          <w:lang w:val="uk-UA"/>
        </w:rPr>
        <w:t xml:space="preserve"> </w:t>
      </w:r>
      <w:r w:rsidR="003C350A">
        <w:rPr>
          <w:sz w:val="28"/>
          <w:szCs w:val="28"/>
          <w:lang w:val="uk-UA"/>
        </w:rPr>
        <w:t xml:space="preserve">поле, яке є зовнішнім ключем для поля </w:t>
      </w:r>
      <w:r w:rsidR="003C350A">
        <w:rPr>
          <w:sz w:val="28"/>
          <w:szCs w:val="28"/>
          <w:lang w:val="en-US"/>
        </w:rPr>
        <w:t>id</w:t>
      </w:r>
      <w:r w:rsidR="003C350A" w:rsidRPr="003C350A">
        <w:rPr>
          <w:sz w:val="28"/>
          <w:szCs w:val="28"/>
          <w:lang w:val="en-US"/>
        </w:rPr>
        <w:t xml:space="preserve"> </w:t>
      </w:r>
      <w:r w:rsidR="003C350A">
        <w:rPr>
          <w:sz w:val="28"/>
          <w:szCs w:val="28"/>
        </w:rPr>
        <w:t>таблиц</w:t>
      </w:r>
      <w:r w:rsidR="003C350A">
        <w:rPr>
          <w:sz w:val="28"/>
          <w:szCs w:val="28"/>
          <w:lang w:val="uk-UA"/>
        </w:rPr>
        <w:t xml:space="preserve">і </w:t>
      </w:r>
      <w:r w:rsidR="003C350A">
        <w:rPr>
          <w:sz w:val="28"/>
          <w:szCs w:val="28"/>
          <w:lang w:val="en-US"/>
        </w:rPr>
        <w:t xml:space="preserve">account </w:t>
      </w:r>
      <w:r w:rsidR="003C350A">
        <w:rPr>
          <w:sz w:val="28"/>
          <w:szCs w:val="28"/>
          <w:lang w:val="uk-UA"/>
        </w:rPr>
        <w:t>і позначає профіль, якому був виставлений даний рахунок.</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electricity_units</w:t>
      </w:r>
      <w:r w:rsidR="003C350A">
        <w:rPr>
          <w:sz w:val="28"/>
          <w:szCs w:val="28"/>
          <w:lang w:val="uk-UA"/>
        </w:rPr>
        <w:t xml:space="preserve"> – поле, в якому зберігається кількість одиниць електроенергії, які клієнт має сплатити.</w:t>
      </w:r>
    </w:p>
    <w:p w:rsidR="00A22476" w:rsidRPr="003C350A" w:rsidRDefault="00A22476" w:rsidP="00A22476">
      <w:pPr>
        <w:pStyle w:val="a4"/>
        <w:numPr>
          <w:ilvl w:val="0"/>
          <w:numId w:val="12"/>
        </w:numPr>
        <w:spacing w:line="360" w:lineRule="auto"/>
        <w:rPr>
          <w:sz w:val="28"/>
          <w:szCs w:val="28"/>
        </w:rPr>
      </w:pPr>
      <w:r>
        <w:rPr>
          <w:sz w:val="28"/>
          <w:szCs w:val="28"/>
          <w:lang w:val="en-US"/>
        </w:rPr>
        <w:t>invoice</w:t>
      </w:r>
      <w:r w:rsidRPr="003C350A">
        <w:rPr>
          <w:sz w:val="28"/>
          <w:szCs w:val="28"/>
        </w:rPr>
        <w:t>_</w:t>
      </w:r>
      <w:r>
        <w:rPr>
          <w:sz w:val="28"/>
          <w:szCs w:val="28"/>
          <w:lang w:val="en-US"/>
        </w:rPr>
        <w:t>date</w:t>
      </w:r>
      <w:r w:rsidR="003C350A">
        <w:rPr>
          <w:sz w:val="28"/>
          <w:szCs w:val="28"/>
          <w:lang w:val="uk-UA"/>
        </w:rPr>
        <w:t xml:space="preserve"> – дата нарахування даного рахунку.</w:t>
      </w:r>
    </w:p>
    <w:p w:rsidR="003C350A" w:rsidRDefault="003C350A" w:rsidP="003C350A">
      <w:pPr>
        <w:spacing w:line="360" w:lineRule="auto"/>
        <w:rPr>
          <w:sz w:val="28"/>
          <w:szCs w:val="28"/>
        </w:rPr>
      </w:pPr>
    </w:p>
    <w:p w:rsidR="00CB63B6" w:rsidRDefault="00CB63B6" w:rsidP="003C350A">
      <w:pPr>
        <w:spacing w:line="360" w:lineRule="auto"/>
        <w:rPr>
          <w:sz w:val="28"/>
          <w:szCs w:val="28"/>
        </w:rPr>
      </w:pPr>
      <w:r>
        <w:rPr>
          <w:noProof/>
          <w:sz w:val="28"/>
          <w:szCs w:val="28"/>
          <w:lang w:val="en-US" w:eastAsia="en-US"/>
        </w:rPr>
        <w:drawing>
          <wp:inline distT="0" distB="0" distL="0" distR="0" wp14:anchorId="06D0AC0C" wp14:editId="0E64FCBD">
            <wp:extent cx="5859780" cy="46482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CB63B6" w:rsidRPr="00CB63B6" w:rsidRDefault="00CB63B6" w:rsidP="00CB63B6">
      <w:pPr>
        <w:spacing w:line="360" w:lineRule="auto"/>
        <w:jc w:val="center"/>
        <w:rPr>
          <w:sz w:val="28"/>
          <w:szCs w:val="28"/>
          <w:lang w:val="uk-UA"/>
        </w:rPr>
      </w:pPr>
      <w:r>
        <w:rPr>
          <w:sz w:val="28"/>
          <w:szCs w:val="28"/>
        </w:rPr>
        <w:t>Рис 2.</w:t>
      </w:r>
      <w:r w:rsidR="000B3DAE">
        <w:rPr>
          <w:sz w:val="28"/>
          <w:szCs w:val="28"/>
          <w:lang w:val="uk-UA"/>
        </w:rPr>
        <w:t>1.</w:t>
      </w:r>
      <w:r>
        <w:rPr>
          <w:sz w:val="28"/>
          <w:szCs w:val="28"/>
        </w:rPr>
        <w:t>2. – Даталог</w:t>
      </w:r>
      <w:r>
        <w:rPr>
          <w:sz w:val="28"/>
          <w:szCs w:val="28"/>
          <w:lang w:val="uk-UA"/>
        </w:rPr>
        <w:t>ічна модель</w:t>
      </w:r>
    </w:p>
    <w:p w:rsidR="00A22476" w:rsidRPr="003C350A" w:rsidRDefault="00A22476">
      <w:pPr>
        <w:suppressAutoHyphens w:val="0"/>
        <w:spacing w:after="160" w:line="259" w:lineRule="auto"/>
        <w:rPr>
          <w:sz w:val="28"/>
          <w:szCs w:val="28"/>
        </w:rPr>
      </w:pPr>
      <w:r w:rsidRPr="003C350A">
        <w:rPr>
          <w:sz w:val="28"/>
          <w:szCs w:val="28"/>
        </w:rPr>
        <w:br w:type="page"/>
      </w:r>
    </w:p>
    <w:p w:rsidR="00A22476" w:rsidRDefault="000B3DAE" w:rsidP="000B3DAE">
      <w:pPr>
        <w:pStyle w:val="2"/>
        <w:jc w:val="center"/>
        <w:rPr>
          <w:lang w:val="uk-UA"/>
        </w:rPr>
      </w:pPr>
      <w:bookmarkStart w:id="10" w:name="_Toc40716866"/>
      <w:r>
        <w:rPr>
          <w:lang w:val="uk-UA"/>
        </w:rPr>
        <w:lastRenderedPageBreak/>
        <w:t>2.2. Проектування серверної частини</w:t>
      </w:r>
      <w:bookmarkEnd w:id="10"/>
    </w:p>
    <w:p w:rsidR="000B3DAE" w:rsidRDefault="000B3DAE" w:rsidP="000B3DAE">
      <w:pPr>
        <w:pStyle w:val="3"/>
        <w:jc w:val="center"/>
        <w:rPr>
          <w:lang w:val="uk-UA"/>
        </w:rPr>
      </w:pPr>
      <w:bookmarkStart w:id="11" w:name="_Toc40716867"/>
      <w:r>
        <w:rPr>
          <w:lang w:val="uk-UA"/>
        </w:rPr>
        <w:t>2.2.1. Схема і об’єкти бази даних</w:t>
      </w:r>
      <w:bookmarkEnd w:id="11"/>
    </w:p>
    <w:p w:rsidR="000B3DAE" w:rsidRDefault="000B3DAE" w:rsidP="000B3DAE">
      <w:pPr>
        <w:spacing w:line="360" w:lineRule="auto"/>
        <w:rPr>
          <w:sz w:val="28"/>
          <w:szCs w:val="28"/>
          <w:lang w:val="uk-UA"/>
        </w:rPr>
      </w:pPr>
    </w:p>
    <w:p w:rsidR="000B3DAE" w:rsidRDefault="000B3DAE" w:rsidP="000B3DAE">
      <w:pPr>
        <w:spacing w:line="360" w:lineRule="auto"/>
        <w:rPr>
          <w:sz w:val="28"/>
          <w:szCs w:val="28"/>
          <w:lang w:val="uk-UA"/>
        </w:rPr>
      </w:pPr>
      <w:r>
        <w:rPr>
          <w:sz w:val="28"/>
          <w:szCs w:val="28"/>
          <w:lang w:val="uk-UA"/>
        </w:rPr>
        <w:t>Схема бази даних:</w:t>
      </w:r>
    </w:p>
    <w:p w:rsidR="000B3DAE" w:rsidRDefault="000B3DAE" w:rsidP="000B3DAE">
      <w:pPr>
        <w:spacing w:line="360" w:lineRule="auto"/>
        <w:rPr>
          <w:sz w:val="28"/>
          <w:szCs w:val="28"/>
          <w:lang w:val="uk-UA"/>
        </w:rPr>
      </w:pPr>
      <w:r>
        <w:rPr>
          <w:noProof/>
          <w:sz w:val="28"/>
          <w:szCs w:val="28"/>
          <w:lang w:val="en-US" w:eastAsia="en-US"/>
        </w:rPr>
        <w:drawing>
          <wp:inline distT="0" distB="0" distL="0" distR="0" wp14:anchorId="534090DC" wp14:editId="6F023C95">
            <wp:extent cx="5859780" cy="46482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323556" w:rsidRDefault="000B3DAE" w:rsidP="000B3DAE">
      <w:pPr>
        <w:spacing w:line="360" w:lineRule="auto"/>
        <w:jc w:val="center"/>
        <w:rPr>
          <w:sz w:val="28"/>
          <w:szCs w:val="28"/>
          <w:lang w:val="uk-UA"/>
        </w:rPr>
      </w:pPr>
      <w:r>
        <w:rPr>
          <w:sz w:val="28"/>
          <w:szCs w:val="28"/>
          <w:lang w:val="uk-UA"/>
        </w:rPr>
        <w:t>Рис. 2.2.</w:t>
      </w:r>
      <w:r w:rsidR="00E5407A">
        <w:rPr>
          <w:sz w:val="28"/>
          <w:szCs w:val="28"/>
          <w:lang w:val="uk-UA"/>
        </w:rPr>
        <w:t>1.</w:t>
      </w:r>
      <w:r>
        <w:rPr>
          <w:sz w:val="28"/>
          <w:szCs w:val="28"/>
          <w:lang w:val="uk-UA"/>
        </w:rPr>
        <w:t xml:space="preserve"> – Структура бази даних</w:t>
      </w:r>
    </w:p>
    <w:p w:rsidR="00323556" w:rsidRDefault="00323556">
      <w:pPr>
        <w:suppressAutoHyphens w:val="0"/>
        <w:spacing w:after="160" w:line="259" w:lineRule="auto"/>
        <w:rPr>
          <w:sz w:val="28"/>
          <w:szCs w:val="28"/>
          <w:lang w:val="uk-UA"/>
        </w:rPr>
      </w:pPr>
      <w:r>
        <w:rPr>
          <w:sz w:val="28"/>
          <w:szCs w:val="28"/>
          <w:lang w:val="uk-UA"/>
        </w:rPr>
        <w:br w:type="page"/>
      </w:r>
    </w:p>
    <w:p w:rsidR="000B3DAE" w:rsidRPr="00E74684" w:rsidRDefault="00E5407A" w:rsidP="00E5407A">
      <w:pPr>
        <w:spacing w:line="360" w:lineRule="auto"/>
        <w:jc w:val="center"/>
        <w:rPr>
          <w:b/>
          <w:sz w:val="28"/>
          <w:szCs w:val="28"/>
        </w:rPr>
      </w:pPr>
      <w:r>
        <w:rPr>
          <w:b/>
          <w:sz w:val="28"/>
          <w:szCs w:val="28"/>
          <w:lang w:val="uk-UA"/>
        </w:rPr>
        <w:lastRenderedPageBreak/>
        <w:t>Таблиці</w:t>
      </w:r>
    </w:p>
    <w:p w:rsidR="00B518D4" w:rsidRPr="00E74684" w:rsidRDefault="00B518D4" w:rsidP="00E5407A">
      <w:pPr>
        <w:spacing w:line="360" w:lineRule="auto"/>
        <w:jc w:val="center"/>
        <w:rPr>
          <w:b/>
          <w:sz w:val="28"/>
          <w:szCs w:val="28"/>
        </w:rPr>
      </w:pPr>
    </w:p>
    <w:p w:rsidR="00E5407A" w:rsidRPr="00E74684" w:rsidRDefault="00E5407A" w:rsidP="00E5407A">
      <w:pPr>
        <w:spacing w:line="360" w:lineRule="auto"/>
        <w:jc w:val="center"/>
        <w:rPr>
          <w:b/>
          <w:sz w:val="28"/>
          <w:szCs w:val="28"/>
        </w:rPr>
      </w:pPr>
      <w:r>
        <w:rPr>
          <w:b/>
          <w:sz w:val="28"/>
          <w:szCs w:val="28"/>
          <w:lang w:val="en-US"/>
        </w:rPr>
        <w:t>USERS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43DB1937" wp14:editId="47631AD6">
            <wp:extent cx="4724400" cy="1973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97358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2.2.2. – </w:t>
      </w:r>
      <w:r>
        <w:rPr>
          <w:sz w:val="28"/>
          <w:szCs w:val="28"/>
        </w:rPr>
        <w:t xml:space="preserve">Таблиця </w:t>
      </w:r>
      <w:r>
        <w:rPr>
          <w:sz w:val="28"/>
          <w:szCs w:val="28"/>
          <w:lang w:val="uk-UA"/>
        </w:rPr>
        <w:t>користувачі</w:t>
      </w:r>
    </w:p>
    <w:p w:rsidR="00B518D4" w:rsidRPr="00B518D4" w:rsidRDefault="00B518D4" w:rsidP="00E5407A">
      <w:pPr>
        <w:spacing w:line="360" w:lineRule="auto"/>
        <w:jc w:val="center"/>
        <w:rPr>
          <w:b/>
          <w:sz w:val="28"/>
          <w:szCs w:val="28"/>
        </w:rPr>
      </w:pPr>
    </w:p>
    <w:p w:rsidR="00B518D4" w:rsidRPr="00B518D4" w:rsidRDefault="00B518D4" w:rsidP="00E5407A">
      <w:pPr>
        <w:spacing w:line="360" w:lineRule="auto"/>
        <w:jc w:val="center"/>
        <w:rPr>
          <w:b/>
          <w:sz w:val="28"/>
          <w:szCs w:val="28"/>
        </w:rPr>
      </w:pPr>
      <w:r>
        <w:rPr>
          <w:b/>
          <w:sz w:val="28"/>
          <w:szCs w:val="28"/>
          <w:lang w:val="en-US"/>
        </w:rPr>
        <w:t>ROLES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40096500" wp14:editId="437481FF">
            <wp:extent cx="906780" cy="6629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66294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2.2.3. – </w:t>
      </w:r>
      <w:r>
        <w:rPr>
          <w:sz w:val="28"/>
          <w:szCs w:val="28"/>
        </w:rPr>
        <w:t xml:space="preserve">Таблиця </w:t>
      </w:r>
      <w:r>
        <w:rPr>
          <w:sz w:val="28"/>
          <w:szCs w:val="28"/>
          <w:lang w:val="uk-UA"/>
        </w:rPr>
        <w:t>ролі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USER_ROLE</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uk-UA"/>
        </w:rPr>
      </w:pPr>
      <w:r>
        <w:rPr>
          <w:b/>
          <w:noProof/>
          <w:sz w:val="28"/>
          <w:szCs w:val="28"/>
          <w:lang w:val="en-US" w:eastAsia="en-US"/>
        </w:rPr>
        <w:drawing>
          <wp:inline distT="0" distB="0" distL="0" distR="0" wp14:anchorId="67ABFB09" wp14:editId="4BCA7B95">
            <wp:extent cx="800100" cy="19659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19659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2.2.4. – </w:t>
      </w:r>
      <w:r>
        <w:rPr>
          <w:sz w:val="28"/>
          <w:szCs w:val="28"/>
        </w:rPr>
        <w:t xml:space="preserve">Таблиця </w:t>
      </w:r>
      <w:r>
        <w:rPr>
          <w:sz w:val="28"/>
          <w:szCs w:val="28"/>
          <w:lang w:val="uk-UA"/>
        </w:rPr>
        <w:t>користувач-роль</w:t>
      </w:r>
    </w:p>
    <w:p w:rsidR="00B518D4" w:rsidRPr="00B518D4" w:rsidRDefault="00B518D4" w:rsidP="00E5407A">
      <w:pPr>
        <w:spacing w:line="360" w:lineRule="auto"/>
        <w:jc w:val="center"/>
        <w:rPr>
          <w:b/>
          <w:sz w:val="28"/>
          <w:szCs w:val="28"/>
          <w:lang w:val="uk-UA"/>
        </w:rPr>
      </w:pPr>
    </w:p>
    <w:p w:rsidR="00B518D4" w:rsidRDefault="00B518D4">
      <w:pPr>
        <w:suppressAutoHyphens w:val="0"/>
        <w:spacing w:after="160" w:line="259" w:lineRule="auto"/>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STATES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31F3F1E0" wp14:editId="7692E3AE">
            <wp:extent cx="1402080" cy="14935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149352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2.2.5. – </w:t>
      </w:r>
      <w:bookmarkStart w:id="12" w:name="_GoBack"/>
      <w:r>
        <w:rPr>
          <w:sz w:val="28"/>
          <w:szCs w:val="28"/>
        </w:rPr>
        <w:t>Таблиця</w:t>
      </w:r>
      <w:bookmarkEnd w:id="12"/>
      <w:r>
        <w:rPr>
          <w:sz w:val="28"/>
          <w:szCs w:val="28"/>
        </w:rPr>
        <w:t xml:space="preserve"> </w:t>
      </w:r>
      <w:r>
        <w:rPr>
          <w:sz w:val="28"/>
          <w:szCs w:val="28"/>
          <w:lang w:val="uk-UA"/>
        </w:rPr>
        <w:t>області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CITIES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7C358B16" wp14:editId="2D25B504">
            <wp:extent cx="1143000" cy="533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5334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2.2.6. – </w:t>
      </w:r>
      <w:r>
        <w:rPr>
          <w:sz w:val="28"/>
          <w:szCs w:val="28"/>
        </w:rPr>
        <w:t xml:space="preserve">Таблиця </w:t>
      </w:r>
      <w:r>
        <w:rPr>
          <w:sz w:val="28"/>
          <w:szCs w:val="28"/>
          <w:lang w:val="uk-UA"/>
        </w:rPr>
        <w:t>міста</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TARIFFS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1A9E3532" wp14:editId="426B715E">
            <wp:extent cx="1066800" cy="7086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2.2.7. – </w:t>
      </w:r>
      <w:r>
        <w:rPr>
          <w:sz w:val="28"/>
          <w:szCs w:val="28"/>
        </w:rPr>
        <w:t xml:space="preserve">Таблиця </w:t>
      </w:r>
      <w:r>
        <w:rPr>
          <w:sz w:val="28"/>
          <w:szCs w:val="28"/>
          <w:lang w:val="uk-UA"/>
        </w:rPr>
        <w:t>тарифи</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lastRenderedPageBreak/>
        <w:t>ACCOUNTS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2EE8F173" wp14:editId="39839B80">
            <wp:extent cx="3040380" cy="14859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14859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2.2.8. – </w:t>
      </w:r>
      <w:r>
        <w:rPr>
          <w:sz w:val="28"/>
          <w:szCs w:val="28"/>
        </w:rPr>
        <w:t xml:space="preserve">Таблиця </w:t>
      </w:r>
      <w:r>
        <w:rPr>
          <w:sz w:val="28"/>
          <w:szCs w:val="28"/>
          <w:lang w:val="uk-UA"/>
        </w:rPr>
        <w:t>профілі</w:t>
      </w:r>
    </w:p>
    <w:p w:rsidR="00B518D4" w:rsidRDefault="00B518D4" w:rsidP="00E5407A">
      <w:pPr>
        <w:spacing w:line="360" w:lineRule="auto"/>
        <w:jc w:val="center"/>
        <w:rPr>
          <w:b/>
          <w:sz w:val="28"/>
          <w:szCs w:val="28"/>
          <w:lang w:val="en-US"/>
        </w:rPr>
      </w:pPr>
    </w:p>
    <w:p w:rsidR="00B518D4" w:rsidRDefault="00B518D4" w:rsidP="00B518D4">
      <w:pPr>
        <w:suppressAutoHyphens w:val="0"/>
        <w:spacing w:after="160" w:line="259" w:lineRule="auto"/>
        <w:jc w:val="center"/>
        <w:rPr>
          <w:b/>
          <w:sz w:val="28"/>
          <w:szCs w:val="28"/>
          <w:lang w:val="en-US"/>
        </w:rPr>
      </w:pPr>
      <w:r>
        <w:rPr>
          <w:b/>
          <w:sz w:val="28"/>
          <w:szCs w:val="28"/>
          <w:lang w:val="en-US"/>
        </w:rPr>
        <w:t>INVOICES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08F1455C" wp14:editId="2AFE9551">
            <wp:extent cx="2087880" cy="6934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693420"/>
                    </a:xfrm>
                    <a:prstGeom prst="rect">
                      <a:avLst/>
                    </a:prstGeom>
                    <a:noFill/>
                    <a:ln>
                      <a:noFill/>
                    </a:ln>
                  </pic:spPr>
                </pic:pic>
              </a:graphicData>
            </a:graphic>
          </wp:inline>
        </w:drawing>
      </w:r>
    </w:p>
    <w:p w:rsidR="009E4098" w:rsidRDefault="00B518D4" w:rsidP="00B518D4">
      <w:pPr>
        <w:spacing w:line="360" w:lineRule="auto"/>
        <w:jc w:val="center"/>
        <w:rPr>
          <w:sz w:val="28"/>
          <w:szCs w:val="28"/>
          <w:lang w:val="uk-UA"/>
        </w:rPr>
      </w:pPr>
      <w:r>
        <w:rPr>
          <w:sz w:val="28"/>
          <w:szCs w:val="28"/>
          <w:lang w:val="uk-UA"/>
        </w:rPr>
        <w:t>Рис. 2.2.</w:t>
      </w:r>
      <w:r w:rsidR="009E4098">
        <w:rPr>
          <w:sz w:val="28"/>
          <w:szCs w:val="28"/>
          <w:lang w:val="uk-UA"/>
        </w:rPr>
        <w:t>9</w:t>
      </w:r>
      <w:r>
        <w:rPr>
          <w:sz w:val="28"/>
          <w:szCs w:val="28"/>
          <w:lang w:val="uk-UA"/>
        </w:rPr>
        <w:t xml:space="preserve">. – </w:t>
      </w:r>
      <w:r>
        <w:rPr>
          <w:sz w:val="28"/>
          <w:szCs w:val="28"/>
        </w:rPr>
        <w:t xml:space="preserve">Таблиця </w:t>
      </w:r>
      <w:r>
        <w:rPr>
          <w:sz w:val="28"/>
          <w:szCs w:val="28"/>
          <w:lang w:val="uk-UA"/>
        </w:rPr>
        <w:t>рахунки до сплати</w:t>
      </w:r>
    </w:p>
    <w:p w:rsidR="009E4098" w:rsidRDefault="009E4098">
      <w:pPr>
        <w:suppressAutoHyphens w:val="0"/>
        <w:spacing w:after="160" w:line="259" w:lineRule="auto"/>
        <w:rPr>
          <w:sz w:val="28"/>
          <w:szCs w:val="28"/>
          <w:lang w:val="uk-UA"/>
        </w:rPr>
      </w:pPr>
      <w:r>
        <w:rPr>
          <w:sz w:val="28"/>
          <w:szCs w:val="28"/>
          <w:lang w:val="uk-UA"/>
        </w:rPr>
        <w:br w:type="page"/>
      </w:r>
    </w:p>
    <w:p w:rsidR="00B518D4" w:rsidRDefault="009E4098" w:rsidP="006233F6">
      <w:pPr>
        <w:pStyle w:val="3"/>
        <w:jc w:val="center"/>
        <w:rPr>
          <w:ins w:id="13" w:author="TheGuy" w:date="2020-05-18T16:45:00Z"/>
          <w:lang w:val="uk-UA"/>
        </w:rPr>
      </w:pPr>
      <w:bookmarkStart w:id="14" w:name="_Toc40716868"/>
      <w:r>
        <w:rPr>
          <w:lang w:val="uk-UA"/>
        </w:rPr>
        <w:lastRenderedPageBreak/>
        <w:t>2.2.2. Виконання запитів</w:t>
      </w:r>
      <w:bookmarkEnd w:id="14"/>
    </w:p>
    <w:p w:rsidR="009E296A" w:rsidRDefault="009E296A">
      <w:pPr>
        <w:rPr>
          <w:ins w:id="15" w:author="TheGuy" w:date="2020-05-18T16:45:00Z"/>
          <w:lang w:val="uk-UA"/>
        </w:rPr>
        <w:pPrChange w:id="16" w:author="TheGuy" w:date="2020-05-18T16:45:00Z">
          <w:pPr>
            <w:pStyle w:val="3"/>
            <w:jc w:val="center"/>
          </w:pPr>
        </w:pPrChange>
      </w:pPr>
    </w:p>
    <w:p w:rsidR="009E296A" w:rsidRPr="009E296A" w:rsidRDefault="009E296A" w:rsidP="009E296A">
      <w:pPr>
        <w:spacing w:line="360" w:lineRule="auto"/>
        <w:rPr>
          <w:ins w:id="17" w:author="TheGuy" w:date="2020-05-18T16:45:00Z"/>
          <w:sz w:val="28"/>
          <w:szCs w:val="28"/>
          <w:lang w:val="uk-UA"/>
          <w:rPrChange w:id="18" w:author="TheGuy" w:date="2020-05-18T16:45:00Z">
            <w:rPr>
              <w:ins w:id="19" w:author="TheGuy" w:date="2020-05-18T16:45:00Z"/>
              <w:sz w:val="28"/>
              <w:szCs w:val="28"/>
              <w:lang w:val="en-US"/>
            </w:rPr>
          </w:rPrChange>
        </w:rPr>
      </w:pPr>
      <w:ins w:id="20" w:author="TheGuy" w:date="2020-05-18T16:45:00Z">
        <w:r w:rsidRPr="009E296A">
          <w:rPr>
            <w:sz w:val="28"/>
            <w:szCs w:val="28"/>
            <w:lang w:val="uk-UA"/>
            <w:rPrChange w:id="21" w:author="TheGuy" w:date="2020-05-18T16:45:00Z">
              <w:rPr>
                <w:sz w:val="28"/>
                <w:szCs w:val="28"/>
              </w:rPr>
            </w:rPrChange>
          </w:rPr>
          <w:t>Запит</w:t>
        </w:r>
        <w:r w:rsidRPr="009E296A">
          <w:rPr>
            <w:sz w:val="28"/>
            <w:szCs w:val="28"/>
            <w:lang w:val="uk-UA"/>
            <w:rPrChange w:id="22" w:author="TheGuy" w:date="2020-05-18T16:45:00Z">
              <w:rPr>
                <w:sz w:val="28"/>
                <w:szCs w:val="28"/>
                <w:lang w:val="en-US"/>
              </w:rPr>
            </w:rPrChange>
          </w:rPr>
          <w:t xml:space="preserve"> </w:t>
        </w:r>
        <w:r>
          <w:rPr>
            <w:sz w:val="28"/>
            <w:szCs w:val="28"/>
            <w:lang w:val="en-US"/>
          </w:rPr>
          <w:t>INSERT</w:t>
        </w:r>
        <w:r w:rsidRPr="009E296A">
          <w:rPr>
            <w:sz w:val="28"/>
            <w:szCs w:val="28"/>
            <w:lang w:val="uk-UA"/>
            <w:rPrChange w:id="23" w:author="TheGuy" w:date="2020-05-18T16:45:00Z">
              <w:rPr>
                <w:sz w:val="28"/>
                <w:szCs w:val="28"/>
                <w:lang w:val="en-US"/>
              </w:rPr>
            </w:rPrChange>
          </w:rPr>
          <w:t>_</w:t>
        </w:r>
        <w:r>
          <w:rPr>
            <w:sz w:val="28"/>
            <w:szCs w:val="28"/>
            <w:lang w:val="en-US"/>
          </w:rPr>
          <w:t>ACCOUNTS</w:t>
        </w:r>
        <w:r w:rsidRPr="009E296A">
          <w:rPr>
            <w:sz w:val="28"/>
            <w:szCs w:val="28"/>
            <w:lang w:val="uk-UA"/>
            <w:rPrChange w:id="24" w:author="TheGuy" w:date="2020-05-18T16:45:00Z">
              <w:rPr>
                <w:sz w:val="28"/>
                <w:szCs w:val="28"/>
                <w:lang w:val="en-US"/>
              </w:rPr>
            </w:rPrChange>
          </w:rPr>
          <w:t xml:space="preserve">, </w:t>
        </w:r>
        <w:r w:rsidRPr="009E296A">
          <w:rPr>
            <w:sz w:val="28"/>
            <w:szCs w:val="28"/>
            <w:lang w:val="uk-UA"/>
            <w:rPrChange w:id="25" w:author="TheGuy" w:date="2020-05-18T16:45:00Z">
              <w:rPr>
                <w:sz w:val="28"/>
                <w:szCs w:val="28"/>
              </w:rPr>
            </w:rPrChange>
          </w:rPr>
          <w:t>який</w:t>
        </w:r>
        <w:r w:rsidRPr="009E296A">
          <w:rPr>
            <w:sz w:val="28"/>
            <w:szCs w:val="28"/>
            <w:lang w:val="uk-UA"/>
            <w:rPrChange w:id="26" w:author="TheGuy" w:date="2020-05-18T16:45:00Z">
              <w:rPr>
                <w:sz w:val="28"/>
                <w:szCs w:val="28"/>
                <w:lang w:val="en-US"/>
              </w:rPr>
            </w:rPrChange>
          </w:rPr>
          <w:t xml:space="preserve"> </w:t>
        </w:r>
        <w:r w:rsidRPr="009E296A">
          <w:rPr>
            <w:sz w:val="28"/>
            <w:szCs w:val="28"/>
            <w:lang w:val="uk-UA"/>
            <w:rPrChange w:id="27" w:author="TheGuy" w:date="2020-05-18T16:45:00Z">
              <w:rPr>
                <w:sz w:val="28"/>
                <w:szCs w:val="28"/>
              </w:rPr>
            </w:rPrChange>
          </w:rPr>
          <w:t>дода</w:t>
        </w:r>
        <w:r>
          <w:rPr>
            <w:sz w:val="28"/>
            <w:szCs w:val="28"/>
            <w:lang w:val="uk-UA"/>
          </w:rPr>
          <w:t xml:space="preserve">є нові записи до таблиці </w:t>
        </w:r>
        <w:r>
          <w:rPr>
            <w:sz w:val="28"/>
            <w:szCs w:val="28"/>
            <w:lang w:val="en-US"/>
          </w:rPr>
          <w:t>accounts</w:t>
        </w:r>
        <w:r w:rsidRPr="009E296A">
          <w:rPr>
            <w:sz w:val="28"/>
            <w:szCs w:val="28"/>
            <w:lang w:val="uk-UA"/>
            <w:rPrChange w:id="28" w:author="TheGuy" w:date="2020-05-18T16:45:00Z">
              <w:rPr>
                <w:sz w:val="28"/>
                <w:szCs w:val="28"/>
                <w:lang w:val="en-US"/>
              </w:rPr>
            </w:rPrChange>
          </w:rPr>
          <w:t>:</w:t>
        </w:r>
      </w:ins>
    </w:p>
    <w:p w:rsidR="009E296A" w:rsidRPr="009E296A" w:rsidRDefault="009E296A">
      <w:pPr>
        <w:rPr>
          <w:lang w:val="uk-UA"/>
        </w:rPr>
        <w:pPrChange w:id="29" w:author="TheGuy" w:date="2020-05-18T16:45:00Z">
          <w:pPr>
            <w:pStyle w:val="3"/>
            <w:jc w:val="center"/>
          </w:pPr>
        </w:pPrChange>
      </w:pPr>
    </w:p>
    <w:p w:rsidR="00B518D4" w:rsidRDefault="00E74684" w:rsidP="00E5407A">
      <w:pPr>
        <w:spacing w:line="360" w:lineRule="auto"/>
        <w:jc w:val="center"/>
        <w:rPr>
          <w:b/>
          <w:sz w:val="28"/>
          <w:szCs w:val="28"/>
          <w:lang w:val="uk-UA"/>
        </w:rPr>
      </w:pPr>
      <w:r>
        <w:rPr>
          <w:b/>
          <w:noProof/>
          <w:sz w:val="28"/>
          <w:szCs w:val="28"/>
          <w:lang w:val="en-US" w:eastAsia="en-US"/>
        </w:rPr>
        <w:drawing>
          <wp:inline distT="0" distB="0" distL="0" distR="0" wp14:anchorId="03B3156D" wp14:editId="0849B7A4">
            <wp:extent cx="6149340" cy="15011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9340" cy="1501140"/>
                    </a:xfrm>
                    <a:prstGeom prst="rect">
                      <a:avLst/>
                    </a:prstGeom>
                    <a:noFill/>
                    <a:ln>
                      <a:noFill/>
                    </a:ln>
                  </pic:spPr>
                </pic:pic>
              </a:graphicData>
            </a:graphic>
          </wp:inline>
        </w:drawing>
      </w:r>
    </w:p>
    <w:p w:rsidR="009E296A" w:rsidRPr="008F75ED" w:rsidRDefault="00E74684" w:rsidP="009E296A">
      <w:pPr>
        <w:spacing w:line="360" w:lineRule="auto"/>
        <w:jc w:val="center"/>
        <w:rPr>
          <w:ins w:id="30" w:author="TheGuy" w:date="2020-05-18T17:03:00Z"/>
          <w:sz w:val="28"/>
          <w:szCs w:val="28"/>
          <w:lang w:val="uk-UA"/>
        </w:rPr>
      </w:pPr>
      <w:r>
        <w:rPr>
          <w:sz w:val="28"/>
          <w:szCs w:val="28"/>
          <w:lang w:val="uk-UA"/>
        </w:rPr>
        <w:t xml:space="preserve">Рис. 2.2.2.1. – Запит </w:t>
      </w:r>
      <w:r>
        <w:rPr>
          <w:sz w:val="28"/>
          <w:szCs w:val="28"/>
          <w:lang w:val="en-US"/>
        </w:rPr>
        <w:t>INSERT</w:t>
      </w:r>
      <w:r w:rsidRPr="008F75ED">
        <w:rPr>
          <w:sz w:val="28"/>
          <w:szCs w:val="28"/>
          <w:lang w:val="uk-UA"/>
        </w:rPr>
        <w:t>_</w:t>
      </w:r>
      <w:r>
        <w:rPr>
          <w:sz w:val="28"/>
          <w:szCs w:val="28"/>
          <w:lang w:val="en-US"/>
        </w:rPr>
        <w:t>ACCOUNTS</w:t>
      </w:r>
    </w:p>
    <w:p w:rsidR="009B4307" w:rsidRPr="008F75ED" w:rsidRDefault="009B4307" w:rsidP="009E296A">
      <w:pPr>
        <w:spacing w:line="360" w:lineRule="auto"/>
        <w:jc w:val="center"/>
        <w:rPr>
          <w:ins w:id="31" w:author="TheGuy" w:date="2020-05-18T16:45:00Z"/>
          <w:sz w:val="28"/>
          <w:szCs w:val="28"/>
          <w:lang w:val="uk-UA"/>
        </w:rPr>
      </w:pPr>
    </w:p>
    <w:p w:rsidR="00E74684" w:rsidRPr="008F75ED" w:rsidDel="009E296A" w:rsidRDefault="009E296A">
      <w:pPr>
        <w:spacing w:line="360" w:lineRule="auto"/>
        <w:rPr>
          <w:del w:id="32" w:author="TheGuy" w:date="2020-05-18T16:45:00Z"/>
          <w:sz w:val="28"/>
          <w:szCs w:val="28"/>
          <w:lang w:val="uk-UA"/>
        </w:rPr>
        <w:pPrChange w:id="33" w:author="TheGuy" w:date="2020-05-18T16:45:00Z">
          <w:pPr>
            <w:spacing w:line="360" w:lineRule="auto"/>
            <w:jc w:val="center"/>
          </w:pPr>
        </w:pPrChange>
      </w:pPr>
      <w:ins w:id="34" w:author="TheGuy" w:date="2020-05-18T16:46:00Z">
        <w:r w:rsidRPr="008F75ED">
          <w:rPr>
            <w:sz w:val="28"/>
            <w:szCs w:val="28"/>
            <w:lang w:val="uk-UA"/>
          </w:rPr>
          <w:t>Запит</w:t>
        </w:r>
        <w:r w:rsidRPr="008F75ED">
          <w:rPr>
            <w:sz w:val="28"/>
            <w:szCs w:val="28"/>
            <w:lang w:val="uk-UA"/>
            <w:rPrChange w:id="35" w:author="TheGuy" w:date="2020-05-18T16:47:00Z">
              <w:rPr>
                <w:sz w:val="28"/>
                <w:szCs w:val="28"/>
              </w:rPr>
            </w:rPrChange>
          </w:rPr>
          <w:t xml:space="preserve"> </w:t>
        </w:r>
        <w:r>
          <w:rPr>
            <w:sz w:val="28"/>
            <w:szCs w:val="28"/>
            <w:lang w:val="en-US"/>
          </w:rPr>
          <w:t>UPDATE</w:t>
        </w:r>
        <w:r w:rsidRPr="008F75ED">
          <w:rPr>
            <w:sz w:val="28"/>
            <w:szCs w:val="28"/>
            <w:lang w:val="uk-UA"/>
          </w:rPr>
          <w:t>_</w:t>
        </w:r>
        <w:r>
          <w:rPr>
            <w:sz w:val="28"/>
            <w:szCs w:val="28"/>
            <w:lang w:val="en-US"/>
          </w:rPr>
          <w:t>ACCOUNT</w:t>
        </w:r>
        <w:r w:rsidRPr="008F75ED">
          <w:rPr>
            <w:sz w:val="28"/>
            <w:szCs w:val="28"/>
            <w:lang w:val="uk-UA"/>
          </w:rPr>
          <w:t>, який</w:t>
        </w:r>
        <w:r w:rsidRPr="008F75ED">
          <w:rPr>
            <w:sz w:val="28"/>
            <w:szCs w:val="28"/>
            <w:lang w:val="uk-UA"/>
            <w:rPrChange w:id="36" w:author="TheGuy" w:date="2020-05-18T16:47:00Z">
              <w:rPr>
                <w:sz w:val="28"/>
                <w:szCs w:val="28"/>
              </w:rPr>
            </w:rPrChange>
          </w:rPr>
          <w:t xml:space="preserve"> </w:t>
        </w:r>
        <w:r>
          <w:rPr>
            <w:sz w:val="28"/>
            <w:szCs w:val="28"/>
            <w:lang w:val="uk-UA"/>
          </w:rPr>
          <w:t xml:space="preserve">змінює інуючий запис в таблиці </w:t>
        </w:r>
      </w:ins>
      <w:ins w:id="37" w:author="TheGuy" w:date="2020-05-18T16:47:00Z">
        <w:r>
          <w:rPr>
            <w:sz w:val="28"/>
            <w:szCs w:val="28"/>
            <w:lang w:val="en-US"/>
          </w:rPr>
          <w:t>accounts</w:t>
        </w:r>
        <w:r w:rsidRPr="008F75ED">
          <w:rPr>
            <w:sz w:val="28"/>
            <w:szCs w:val="28"/>
            <w:lang w:val="uk-UA"/>
          </w:rPr>
          <w:t xml:space="preserve"> по</w:t>
        </w:r>
        <w:r w:rsidRPr="008F75ED">
          <w:rPr>
            <w:sz w:val="28"/>
            <w:szCs w:val="28"/>
            <w:lang w:val="uk-UA"/>
            <w:rPrChange w:id="38" w:author="TheGuy" w:date="2020-05-18T16:47:00Z">
              <w:rPr>
                <w:sz w:val="28"/>
                <w:szCs w:val="28"/>
              </w:rPr>
            </w:rPrChange>
          </w:rPr>
          <w:t xml:space="preserve"> </w:t>
        </w:r>
        <w:r>
          <w:rPr>
            <w:sz w:val="28"/>
            <w:szCs w:val="28"/>
            <w:lang w:val="en-US"/>
          </w:rPr>
          <w:t>id</w:t>
        </w:r>
        <w:r w:rsidRPr="008F75ED">
          <w:rPr>
            <w:sz w:val="28"/>
            <w:szCs w:val="28"/>
            <w:lang w:val="uk-UA"/>
          </w:rPr>
          <w:t>:</w:t>
        </w:r>
      </w:ins>
    </w:p>
    <w:p w:rsidR="009E296A" w:rsidRPr="008F75ED" w:rsidRDefault="009E296A">
      <w:pPr>
        <w:spacing w:line="360" w:lineRule="auto"/>
        <w:rPr>
          <w:ins w:id="39" w:author="TheGuy" w:date="2020-05-18T16:47:00Z"/>
          <w:sz w:val="28"/>
          <w:szCs w:val="28"/>
          <w:lang w:val="uk-UA"/>
        </w:rPr>
        <w:pPrChange w:id="40" w:author="TheGuy" w:date="2020-05-18T16:45:00Z">
          <w:pPr>
            <w:spacing w:line="360" w:lineRule="auto"/>
            <w:jc w:val="center"/>
          </w:pPr>
        </w:pPrChange>
      </w:pPr>
    </w:p>
    <w:p w:rsidR="00E74684" w:rsidRDefault="009E296A">
      <w:pPr>
        <w:spacing w:line="360" w:lineRule="auto"/>
        <w:jc w:val="center"/>
        <w:rPr>
          <w:ins w:id="41" w:author="TheGuy" w:date="2020-05-18T16:54:00Z"/>
          <w:sz w:val="28"/>
          <w:szCs w:val="28"/>
          <w:lang w:val="en-US"/>
        </w:rPr>
      </w:pPr>
      <w:ins w:id="42" w:author="TheGuy" w:date="2020-05-18T16:54:00Z">
        <w:r>
          <w:rPr>
            <w:noProof/>
            <w:sz w:val="28"/>
            <w:szCs w:val="28"/>
            <w:lang w:val="en-US" w:eastAsia="en-US"/>
          </w:rPr>
          <w:drawing>
            <wp:inline distT="0" distB="0" distL="0" distR="0" wp14:anchorId="0F16B52B" wp14:editId="7530FB00">
              <wp:extent cx="3421380" cy="21869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2186940"/>
                      </a:xfrm>
                      <a:prstGeom prst="rect">
                        <a:avLst/>
                      </a:prstGeom>
                      <a:noFill/>
                      <a:ln>
                        <a:noFill/>
                      </a:ln>
                    </pic:spPr>
                  </pic:pic>
                </a:graphicData>
              </a:graphic>
            </wp:inline>
          </w:drawing>
        </w:r>
      </w:ins>
    </w:p>
    <w:p w:rsidR="009E296A" w:rsidRDefault="009E296A">
      <w:pPr>
        <w:spacing w:line="360" w:lineRule="auto"/>
        <w:jc w:val="center"/>
        <w:rPr>
          <w:ins w:id="43" w:author="TheGuy" w:date="2020-05-18T16:54:00Z"/>
          <w:sz w:val="28"/>
          <w:szCs w:val="28"/>
          <w:lang w:val="en-US"/>
        </w:rPr>
      </w:pPr>
      <w:ins w:id="44" w:author="TheGuy" w:date="2020-05-18T16:54:00Z">
        <w:r>
          <w:rPr>
            <w:sz w:val="28"/>
            <w:szCs w:val="28"/>
          </w:rPr>
          <w:t>Рис</w:t>
        </w:r>
        <w:r w:rsidRPr="008F75ED">
          <w:rPr>
            <w:sz w:val="28"/>
            <w:szCs w:val="28"/>
            <w:lang w:val="en-US"/>
          </w:rPr>
          <w:t xml:space="preserve">. 2.2.2.2. – </w:t>
        </w:r>
        <w:r>
          <w:rPr>
            <w:sz w:val="28"/>
            <w:szCs w:val="28"/>
          </w:rPr>
          <w:t>Запит</w:t>
        </w:r>
        <w:r w:rsidRPr="008F75ED">
          <w:rPr>
            <w:sz w:val="28"/>
            <w:szCs w:val="28"/>
            <w:lang w:val="en-US"/>
          </w:rPr>
          <w:t xml:space="preserve"> </w:t>
        </w:r>
        <w:r>
          <w:rPr>
            <w:sz w:val="28"/>
            <w:szCs w:val="28"/>
            <w:lang w:val="en-US"/>
          </w:rPr>
          <w:t>UPDATE_ACCOUNT</w:t>
        </w:r>
      </w:ins>
    </w:p>
    <w:p w:rsidR="009E296A" w:rsidRDefault="009E296A">
      <w:pPr>
        <w:spacing w:line="360" w:lineRule="auto"/>
        <w:jc w:val="center"/>
        <w:rPr>
          <w:ins w:id="45" w:author="TheGuy" w:date="2020-05-18T16:54:00Z"/>
          <w:sz w:val="28"/>
          <w:szCs w:val="28"/>
          <w:lang w:val="en-US"/>
        </w:rPr>
      </w:pPr>
    </w:p>
    <w:p w:rsidR="009B4307" w:rsidRPr="008F75ED" w:rsidRDefault="009B4307">
      <w:pPr>
        <w:suppressAutoHyphens w:val="0"/>
        <w:spacing w:after="160" w:line="259" w:lineRule="auto"/>
        <w:rPr>
          <w:ins w:id="46" w:author="TheGuy" w:date="2020-05-18T17:02:00Z"/>
          <w:sz w:val="28"/>
          <w:szCs w:val="28"/>
          <w:lang w:val="en-US"/>
        </w:rPr>
      </w:pPr>
      <w:ins w:id="47" w:author="TheGuy" w:date="2020-05-18T17:02:00Z">
        <w:r w:rsidRPr="008F75ED">
          <w:rPr>
            <w:sz w:val="28"/>
            <w:szCs w:val="28"/>
            <w:lang w:val="en-US"/>
          </w:rPr>
          <w:br w:type="page"/>
        </w:r>
      </w:ins>
    </w:p>
    <w:p w:rsidR="009B4307" w:rsidRPr="008F75ED" w:rsidRDefault="009B4307">
      <w:pPr>
        <w:spacing w:line="360" w:lineRule="auto"/>
        <w:rPr>
          <w:ins w:id="48" w:author="TheGuy" w:date="2020-05-18T17:06:00Z"/>
          <w:sz w:val="28"/>
          <w:szCs w:val="28"/>
          <w:lang w:val="en-US"/>
        </w:rPr>
        <w:pPrChange w:id="49" w:author="TheGuy" w:date="2020-05-18T16:54:00Z">
          <w:pPr>
            <w:spacing w:line="360" w:lineRule="auto"/>
            <w:jc w:val="center"/>
          </w:pPr>
        </w:pPrChange>
      </w:pPr>
    </w:p>
    <w:p w:rsidR="005B5E52" w:rsidRPr="008F75ED" w:rsidRDefault="005B5E52">
      <w:pPr>
        <w:spacing w:line="360" w:lineRule="auto"/>
        <w:rPr>
          <w:ins w:id="50" w:author="TheGuy" w:date="2020-05-18T17:13:00Z"/>
          <w:sz w:val="28"/>
          <w:szCs w:val="28"/>
          <w:lang w:val="en-US"/>
        </w:rPr>
        <w:pPrChange w:id="51" w:author="TheGuy" w:date="2020-05-18T16:54:00Z">
          <w:pPr>
            <w:spacing w:line="360" w:lineRule="auto"/>
            <w:jc w:val="center"/>
          </w:pPr>
        </w:pPrChange>
      </w:pPr>
    </w:p>
    <w:p w:rsidR="005B5E52" w:rsidRPr="008F75ED" w:rsidRDefault="005B5E52">
      <w:pPr>
        <w:spacing w:line="360" w:lineRule="auto"/>
        <w:rPr>
          <w:ins w:id="52" w:author="TheGuy" w:date="2020-05-18T17:13:00Z"/>
          <w:sz w:val="28"/>
          <w:szCs w:val="28"/>
          <w:lang w:val="en-US"/>
        </w:rPr>
        <w:pPrChange w:id="53" w:author="TheGuy" w:date="2020-05-18T16:54:00Z">
          <w:pPr>
            <w:spacing w:line="360" w:lineRule="auto"/>
            <w:jc w:val="center"/>
          </w:pPr>
        </w:pPrChange>
      </w:pPr>
    </w:p>
    <w:p w:rsidR="009E296A" w:rsidRPr="009B4307" w:rsidRDefault="009B4307">
      <w:pPr>
        <w:spacing w:line="360" w:lineRule="auto"/>
        <w:rPr>
          <w:ins w:id="54" w:author="TheGuy" w:date="2020-05-18T17:01:00Z"/>
          <w:sz w:val="28"/>
          <w:szCs w:val="28"/>
          <w:lang w:val="uk-UA"/>
          <w:rPrChange w:id="55" w:author="TheGuy" w:date="2020-05-18T17:02:00Z">
            <w:rPr>
              <w:ins w:id="56" w:author="TheGuy" w:date="2020-05-18T17:01:00Z"/>
              <w:sz w:val="28"/>
              <w:szCs w:val="28"/>
              <w:lang w:val="en-US"/>
            </w:rPr>
          </w:rPrChange>
        </w:rPr>
        <w:pPrChange w:id="57" w:author="TheGuy" w:date="2020-05-18T16:54:00Z">
          <w:pPr>
            <w:spacing w:line="360" w:lineRule="auto"/>
            <w:jc w:val="center"/>
          </w:pPr>
        </w:pPrChange>
      </w:pPr>
      <w:ins w:id="58" w:author="TheGuy" w:date="2020-05-18T17:01:00Z">
        <w:r>
          <w:rPr>
            <w:sz w:val="28"/>
            <w:szCs w:val="28"/>
          </w:rPr>
          <w:t>Запит</w:t>
        </w:r>
        <w:r w:rsidRPr="008F75ED">
          <w:rPr>
            <w:sz w:val="28"/>
            <w:szCs w:val="28"/>
            <w:lang w:val="en-US"/>
          </w:rPr>
          <w:t xml:space="preserve"> </w:t>
        </w:r>
        <w:r>
          <w:rPr>
            <w:sz w:val="28"/>
            <w:szCs w:val="28"/>
            <w:lang w:val="en-US"/>
          </w:rPr>
          <w:t>GET</w:t>
        </w:r>
        <w:r w:rsidRPr="008F75ED">
          <w:rPr>
            <w:sz w:val="28"/>
            <w:szCs w:val="28"/>
            <w:lang w:val="en-US"/>
            <w:rPrChange w:id="59" w:author="TheGuy" w:date="2020-05-18T17:03:00Z">
              <w:rPr>
                <w:sz w:val="28"/>
                <w:szCs w:val="28"/>
                <w:lang w:val="en-US"/>
              </w:rPr>
            </w:rPrChange>
          </w:rPr>
          <w:t>_</w:t>
        </w:r>
        <w:r>
          <w:rPr>
            <w:sz w:val="28"/>
            <w:szCs w:val="28"/>
            <w:lang w:val="en-US"/>
          </w:rPr>
          <w:t>INVOICES</w:t>
        </w:r>
        <w:r w:rsidRPr="008F75ED">
          <w:rPr>
            <w:sz w:val="28"/>
            <w:szCs w:val="28"/>
            <w:lang w:val="en-US"/>
            <w:rPrChange w:id="60" w:author="TheGuy" w:date="2020-05-18T17:03:00Z">
              <w:rPr>
                <w:sz w:val="28"/>
                <w:szCs w:val="28"/>
                <w:lang w:val="en-US"/>
              </w:rPr>
            </w:rPrChange>
          </w:rPr>
          <w:t>_</w:t>
        </w:r>
        <w:r>
          <w:rPr>
            <w:sz w:val="28"/>
            <w:szCs w:val="28"/>
            <w:lang w:val="en-US"/>
          </w:rPr>
          <w:t>BY</w:t>
        </w:r>
        <w:r w:rsidRPr="008F75ED">
          <w:rPr>
            <w:sz w:val="28"/>
            <w:szCs w:val="28"/>
            <w:lang w:val="en-US"/>
            <w:rPrChange w:id="61" w:author="TheGuy" w:date="2020-05-18T17:03:00Z">
              <w:rPr>
                <w:sz w:val="28"/>
                <w:szCs w:val="28"/>
                <w:lang w:val="en-US"/>
              </w:rPr>
            </w:rPrChange>
          </w:rPr>
          <w:t>_</w:t>
        </w:r>
        <w:r>
          <w:rPr>
            <w:sz w:val="28"/>
            <w:szCs w:val="28"/>
            <w:lang w:val="en-US"/>
          </w:rPr>
          <w:t>USER</w:t>
        </w:r>
        <w:r w:rsidRPr="008F75ED">
          <w:rPr>
            <w:sz w:val="28"/>
            <w:szCs w:val="28"/>
            <w:lang w:val="en-US"/>
            <w:rPrChange w:id="62" w:author="TheGuy" w:date="2020-05-18T17:03:00Z">
              <w:rPr>
                <w:sz w:val="28"/>
                <w:szCs w:val="28"/>
                <w:lang w:val="en-US"/>
              </w:rPr>
            </w:rPrChange>
          </w:rPr>
          <w:t>_</w:t>
        </w:r>
        <w:r>
          <w:rPr>
            <w:sz w:val="28"/>
            <w:szCs w:val="28"/>
            <w:lang w:val="en-US"/>
          </w:rPr>
          <w:t>ID</w:t>
        </w:r>
      </w:ins>
      <w:ins w:id="63" w:author="TheGuy" w:date="2020-05-18T17:02:00Z">
        <w:r w:rsidRPr="008F75ED">
          <w:rPr>
            <w:sz w:val="28"/>
            <w:szCs w:val="28"/>
            <w:lang w:val="en-US"/>
            <w:rPrChange w:id="64" w:author="TheGuy" w:date="2020-05-18T17:03:00Z">
              <w:rPr>
                <w:sz w:val="28"/>
                <w:szCs w:val="28"/>
                <w:lang w:val="en-US"/>
              </w:rPr>
            </w:rPrChange>
          </w:rPr>
          <w:t xml:space="preserve">, </w:t>
        </w:r>
        <w:r>
          <w:rPr>
            <w:sz w:val="28"/>
            <w:szCs w:val="28"/>
          </w:rPr>
          <w:t>який</w:t>
        </w:r>
        <w:r w:rsidRPr="008F75ED">
          <w:rPr>
            <w:sz w:val="28"/>
            <w:szCs w:val="28"/>
            <w:lang w:val="en-US"/>
          </w:rPr>
          <w:t xml:space="preserve"> </w:t>
        </w:r>
        <w:r>
          <w:rPr>
            <w:sz w:val="28"/>
            <w:szCs w:val="28"/>
          </w:rPr>
          <w:t>отриму</w:t>
        </w:r>
        <w:r>
          <w:rPr>
            <w:sz w:val="28"/>
            <w:szCs w:val="28"/>
            <w:lang w:val="uk-UA"/>
          </w:rPr>
          <w:t>є всі</w:t>
        </w:r>
      </w:ins>
      <w:ins w:id="65" w:author="TheGuy" w:date="2020-05-18T17:03:00Z">
        <w:r>
          <w:rPr>
            <w:sz w:val="28"/>
            <w:szCs w:val="28"/>
            <w:lang w:val="uk-UA"/>
          </w:rPr>
          <w:t xml:space="preserve"> виставлені</w:t>
        </w:r>
      </w:ins>
      <w:ins w:id="66" w:author="TheGuy" w:date="2020-05-18T17:02:00Z">
        <w:r>
          <w:rPr>
            <w:sz w:val="28"/>
            <w:szCs w:val="28"/>
            <w:lang w:val="uk-UA"/>
          </w:rPr>
          <w:t xml:space="preserve"> рахунки по оплаті з усіх привязаних до профілю корисувача аккаунтів:</w:t>
        </w:r>
      </w:ins>
    </w:p>
    <w:p w:rsidR="009B4307" w:rsidRPr="009B4307" w:rsidRDefault="009B4307">
      <w:pPr>
        <w:spacing w:line="360" w:lineRule="auto"/>
        <w:rPr>
          <w:ins w:id="67" w:author="TheGuy" w:date="2020-05-18T17:03:00Z"/>
          <w:sz w:val="28"/>
          <w:szCs w:val="28"/>
          <w:lang w:val="uk-UA"/>
          <w:rPrChange w:id="68" w:author="TheGuy" w:date="2020-05-18T17:04:00Z">
            <w:rPr>
              <w:ins w:id="69" w:author="TheGuy" w:date="2020-05-18T17:03:00Z"/>
              <w:sz w:val="28"/>
              <w:szCs w:val="28"/>
              <w:lang w:val="en-US"/>
            </w:rPr>
          </w:rPrChange>
        </w:rPr>
        <w:pPrChange w:id="70" w:author="TheGuy" w:date="2020-05-18T16:54:00Z">
          <w:pPr>
            <w:spacing w:line="360" w:lineRule="auto"/>
            <w:jc w:val="center"/>
          </w:pPr>
        </w:pPrChange>
      </w:pPr>
    </w:p>
    <w:p w:rsidR="009B4307" w:rsidRDefault="009B4307">
      <w:pPr>
        <w:spacing w:line="360" w:lineRule="auto"/>
        <w:rPr>
          <w:ins w:id="71" w:author="TheGuy" w:date="2020-05-18T17:06:00Z"/>
          <w:sz w:val="28"/>
          <w:szCs w:val="28"/>
          <w:lang w:val="en-US"/>
        </w:rPr>
        <w:pPrChange w:id="72" w:author="TheGuy" w:date="2020-05-18T16:54:00Z">
          <w:pPr>
            <w:spacing w:line="360" w:lineRule="auto"/>
            <w:jc w:val="center"/>
          </w:pPr>
        </w:pPrChange>
      </w:pPr>
      <w:ins w:id="73" w:author="TheGuy" w:date="2020-05-18T17:01:00Z">
        <w:r>
          <w:rPr>
            <w:noProof/>
            <w:sz w:val="28"/>
            <w:szCs w:val="28"/>
            <w:lang w:val="en-US" w:eastAsia="en-US"/>
          </w:rPr>
          <w:drawing>
            <wp:inline distT="0" distB="0" distL="0" distR="0" wp14:anchorId="731A1AAB" wp14:editId="4B7E1313">
              <wp:extent cx="6149340" cy="3078480"/>
              <wp:effectExtent l="0" t="0" r="381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9340" cy="3078480"/>
                      </a:xfrm>
                      <a:prstGeom prst="rect">
                        <a:avLst/>
                      </a:prstGeom>
                      <a:noFill/>
                      <a:ln>
                        <a:noFill/>
                      </a:ln>
                    </pic:spPr>
                  </pic:pic>
                </a:graphicData>
              </a:graphic>
            </wp:inline>
          </w:drawing>
        </w:r>
      </w:ins>
    </w:p>
    <w:p w:rsidR="009B4307" w:rsidRDefault="009B4307">
      <w:pPr>
        <w:spacing w:line="360" w:lineRule="auto"/>
        <w:rPr>
          <w:ins w:id="74" w:author="TheGuy" w:date="2020-05-18T17:03:00Z"/>
          <w:sz w:val="28"/>
          <w:szCs w:val="28"/>
          <w:lang w:val="en-US"/>
        </w:rPr>
        <w:pPrChange w:id="75" w:author="TheGuy" w:date="2020-05-18T16:54:00Z">
          <w:pPr>
            <w:spacing w:line="360" w:lineRule="auto"/>
            <w:jc w:val="center"/>
          </w:pPr>
        </w:pPrChange>
      </w:pPr>
    </w:p>
    <w:p w:rsidR="009B4307" w:rsidRPr="009B4307" w:rsidRDefault="009B4307" w:rsidP="009B4307">
      <w:pPr>
        <w:spacing w:line="360" w:lineRule="auto"/>
        <w:jc w:val="center"/>
        <w:rPr>
          <w:ins w:id="76" w:author="TheGuy" w:date="2020-05-18T17:03:00Z"/>
          <w:sz w:val="28"/>
          <w:szCs w:val="28"/>
          <w:lang w:val="en-US"/>
        </w:rPr>
      </w:pPr>
      <w:ins w:id="77" w:author="TheGuy" w:date="2020-05-18T17:03:00Z">
        <w:r>
          <w:rPr>
            <w:sz w:val="28"/>
            <w:szCs w:val="28"/>
          </w:rPr>
          <w:t>Рис</w:t>
        </w:r>
        <w:r w:rsidRPr="009B4307">
          <w:rPr>
            <w:sz w:val="28"/>
            <w:szCs w:val="28"/>
            <w:lang w:val="en-US"/>
            <w:rPrChange w:id="78" w:author="TheGuy" w:date="2020-05-18T17:05:00Z">
              <w:rPr>
                <w:sz w:val="28"/>
                <w:szCs w:val="28"/>
              </w:rPr>
            </w:rPrChange>
          </w:rPr>
          <w:t xml:space="preserve">. 2.2.2.3. – </w:t>
        </w:r>
        <w:r>
          <w:rPr>
            <w:sz w:val="28"/>
            <w:szCs w:val="28"/>
          </w:rPr>
          <w:t>Запит</w:t>
        </w:r>
        <w:r w:rsidRPr="009B4307">
          <w:rPr>
            <w:sz w:val="28"/>
            <w:szCs w:val="28"/>
            <w:lang w:val="en-US"/>
            <w:rPrChange w:id="79" w:author="TheGuy" w:date="2020-05-18T17:05:00Z">
              <w:rPr>
                <w:sz w:val="28"/>
                <w:szCs w:val="28"/>
              </w:rPr>
            </w:rPrChange>
          </w:rPr>
          <w:t xml:space="preserve"> </w:t>
        </w:r>
        <w:r>
          <w:rPr>
            <w:sz w:val="28"/>
            <w:szCs w:val="28"/>
            <w:lang w:val="en-US"/>
          </w:rPr>
          <w:t>UPDATE</w:t>
        </w:r>
        <w:r w:rsidRPr="009B4307">
          <w:rPr>
            <w:sz w:val="28"/>
            <w:szCs w:val="28"/>
            <w:lang w:val="en-US"/>
          </w:rPr>
          <w:t>_</w:t>
        </w:r>
        <w:r>
          <w:rPr>
            <w:sz w:val="28"/>
            <w:szCs w:val="28"/>
            <w:lang w:val="en-US"/>
          </w:rPr>
          <w:t>ACCOUNT</w:t>
        </w:r>
      </w:ins>
    </w:p>
    <w:p w:rsidR="009B4307" w:rsidRPr="009B4307" w:rsidRDefault="009B4307" w:rsidP="009B4307">
      <w:pPr>
        <w:spacing w:line="360" w:lineRule="auto"/>
        <w:jc w:val="center"/>
        <w:rPr>
          <w:ins w:id="80" w:author="TheGuy" w:date="2020-05-18T17:03:00Z"/>
          <w:sz w:val="28"/>
          <w:szCs w:val="28"/>
          <w:lang w:val="en-US"/>
        </w:rPr>
      </w:pPr>
    </w:p>
    <w:p w:rsidR="009B4307" w:rsidRDefault="009B4307">
      <w:pPr>
        <w:spacing w:line="360" w:lineRule="auto"/>
        <w:rPr>
          <w:ins w:id="81" w:author="TheGuy" w:date="2020-05-18T17:06:00Z"/>
          <w:sz w:val="28"/>
          <w:szCs w:val="28"/>
          <w:lang w:val="uk-UA"/>
        </w:rPr>
        <w:pPrChange w:id="82" w:author="TheGuy" w:date="2020-05-18T16:54:00Z">
          <w:pPr>
            <w:spacing w:line="360" w:lineRule="auto"/>
            <w:jc w:val="center"/>
          </w:pPr>
        </w:pPrChange>
      </w:pPr>
    </w:p>
    <w:p w:rsidR="009B4307" w:rsidRDefault="009B4307">
      <w:pPr>
        <w:spacing w:line="360" w:lineRule="auto"/>
        <w:rPr>
          <w:ins w:id="83" w:author="TheGuy" w:date="2020-05-18T17:06:00Z"/>
          <w:sz w:val="28"/>
          <w:szCs w:val="28"/>
          <w:lang w:val="uk-UA"/>
        </w:rPr>
        <w:pPrChange w:id="84" w:author="TheGuy" w:date="2020-05-18T16:54:00Z">
          <w:pPr>
            <w:spacing w:line="360" w:lineRule="auto"/>
            <w:jc w:val="center"/>
          </w:pPr>
        </w:pPrChange>
      </w:pPr>
    </w:p>
    <w:p w:rsidR="009B4307" w:rsidRDefault="009B4307">
      <w:pPr>
        <w:spacing w:line="360" w:lineRule="auto"/>
        <w:rPr>
          <w:ins w:id="85" w:author="TheGuy" w:date="2020-05-18T17:06:00Z"/>
          <w:sz w:val="28"/>
          <w:szCs w:val="28"/>
          <w:lang w:val="uk-UA"/>
        </w:rPr>
        <w:pPrChange w:id="86" w:author="TheGuy" w:date="2020-05-18T16:54:00Z">
          <w:pPr>
            <w:spacing w:line="360" w:lineRule="auto"/>
            <w:jc w:val="center"/>
          </w:pPr>
        </w:pPrChange>
      </w:pPr>
    </w:p>
    <w:p w:rsidR="009B4307" w:rsidRDefault="009B4307">
      <w:pPr>
        <w:spacing w:line="360" w:lineRule="auto"/>
        <w:rPr>
          <w:ins w:id="87" w:author="TheGuy" w:date="2020-05-18T17:06:00Z"/>
          <w:sz w:val="28"/>
          <w:szCs w:val="28"/>
          <w:lang w:val="uk-UA"/>
        </w:rPr>
        <w:pPrChange w:id="88" w:author="TheGuy" w:date="2020-05-18T16:54:00Z">
          <w:pPr>
            <w:spacing w:line="360" w:lineRule="auto"/>
            <w:jc w:val="center"/>
          </w:pPr>
        </w:pPrChange>
      </w:pPr>
    </w:p>
    <w:p w:rsidR="009B4307" w:rsidRDefault="009B4307">
      <w:pPr>
        <w:spacing w:line="360" w:lineRule="auto"/>
        <w:rPr>
          <w:ins w:id="89" w:author="TheGuy" w:date="2020-05-18T17:06:00Z"/>
          <w:sz w:val="28"/>
          <w:szCs w:val="28"/>
          <w:lang w:val="uk-UA"/>
        </w:rPr>
        <w:pPrChange w:id="90" w:author="TheGuy" w:date="2020-05-18T16:54:00Z">
          <w:pPr>
            <w:spacing w:line="360" w:lineRule="auto"/>
            <w:jc w:val="center"/>
          </w:pPr>
        </w:pPrChange>
      </w:pPr>
    </w:p>
    <w:p w:rsidR="009B4307" w:rsidRDefault="009B4307">
      <w:pPr>
        <w:spacing w:line="360" w:lineRule="auto"/>
        <w:rPr>
          <w:ins w:id="91" w:author="TheGuy" w:date="2020-05-18T17:06:00Z"/>
          <w:sz w:val="28"/>
          <w:szCs w:val="28"/>
          <w:lang w:val="uk-UA"/>
        </w:rPr>
        <w:pPrChange w:id="92" w:author="TheGuy" w:date="2020-05-18T16:54:00Z">
          <w:pPr>
            <w:spacing w:line="360" w:lineRule="auto"/>
            <w:jc w:val="center"/>
          </w:pPr>
        </w:pPrChange>
      </w:pPr>
    </w:p>
    <w:p w:rsidR="009B4307" w:rsidRDefault="009B4307">
      <w:pPr>
        <w:spacing w:line="360" w:lineRule="auto"/>
        <w:rPr>
          <w:ins w:id="93" w:author="TheGuy" w:date="2020-05-18T17:06:00Z"/>
          <w:sz w:val="28"/>
          <w:szCs w:val="28"/>
          <w:lang w:val="uk-UA"/>
        </w:rPr>
        <w:pPrChange w:id="94" w:author="TheGuy" w:date="2020-05-18T16:54:00Z">
          <w:pPr>
            <w:spacing w:line="360" w:lineRule="auto"/>
            <w:jc w:val="center"/>
          </w:pPr>
        </w:pPrChange>
      </w:pPr>
    </w:p>
    <w:p w:rsidR="009B4307" w:rsidRDefault="009B4307">
      <w:pPr>
        <w:spacing w:line="360" w:lineRule="auto"/>
        <w:rPr>
          <w:ins w:id="95" w:author="TheGuy" w:date="2020-05-18T17:06:00Z"/>
          <w:sz w:val="28"/>
          <w:szCs w:val="28"/>
          <w:lang w:val="uk-UA"/>
        </w:rPr>
        <w:pPrChange w:id="96" w:author="TheGuy" w:date="2020-05-18T16:54:00Z">
          <w:pPr>
            <w:spacing w:line="360" w:lineRule="auto"/>
            <w:jc w:val="center"/>
          </w:pPr>
        </w:pPrChange>
      </w:pPr>
    </w:p>
    <w:p w:rsidR="009B4307" w:rsidRDefault="009B4307">
      <w:pPr>
        <w:spacing w:line="360" w:lineRule="auto"/>
        <w:rPr>
          <w:ins w:id="97" w:author="TheGuy" w:date="2020-05-18T17:06:00Z"/>
          <w:sz w:val="28"/>
          <w:szCs w:val="28"/>
          <w:lang w:val="uk-UA"/>
        </w:rPr>
        <w:pPrChange w:id="98" w:author="TheGuy" w:date="2020-05-18T16:54:00Z">
          <w:pPr>
            <w:spacing w:line="360" w:lineRule="auto"/>
            <w:jc w:val="center"/>
          </w:pPr>
        </w:pPrChange>
      </w:pPr>
    </w:p>
    <w:p w:rsidR="009B4307" w:rsidRDefault="009B4307">
      <w:pPr>
        <w:spacing w:line="360" w:lineRule="auto"/>
        <w:rPr>
          <w:ins w:id="99" w:author="TheGuy" w:date="2020-05-18T17:06:00Z"/>
          <w:sz w:val="28"/>
          <w:szCs w:val="28"/>
          <w:lang w:val="uk-UA"/>
        </w:rPr>
        <w:pPrChange w:id="100" w:author="TheGuy" w:date="2020-05-18T16:54:00Z">
          <w:pPr>
            <w:spacing w:line="360" w:lineRule="auto"/>
            <w:jc w:val="center"/>
          </w:pPr>
        </w:pPrChange>
      </w:pPr>
    </w:p>
    <w:p w:rsidR="009B4307" w:rsidRDefault="009B4307">
      <w:pPr>
        <w:spacing w:line="360" w:lineRule="auto"/>
        <w:rPr>
          <w:ins w:id="101" w:author="TheGuy" w:date="2020-05-18T17:05:00Z"/>
          <w:sz w:val="28"/>
          <w:szCs w:val="28"/>
          <w:lang w:val="uk-UA"/>
        </w:rPr>
        <w:pPrChange w:id="102" w:author="TheGuy" w:date="2020-05-18T16:54:00Z">
          <w:pPr>
            <w:spacing w:line="360" w:lineRule="auto"/>
            <w:jc w:val="center"/>
          </w:pPr>
        </w:pPrChange>
      </w:pPr>
      <w:ins w:id="103" w:author="TheGuy" w:date="2020-05-18T17:05:00Z">
        <w:r>
          <w:rPr>
            <w:sz w:val="28"/>
            <w:szCs w:val="28"/>
            <w:lang w:val="uk-UA"/>
          </w:rPr>
          <w:t xml:space="preserve">Запит </w:t>
        </w:r>
        <w:r>
          <w:rPr>
            <w:sz w:val="28"/>
            <w:szCs w:val="28"/>
            <w:lang w:val="en-US"/>
          </w:rPr>
          <w:t>GET</w:t>
        </w:r>
        <w:r w:rsidRPr="009B4307">
          <w:rPr>
            <w:sz w:val="28"/>
            <w:szCs w:val="28"/>
            <w:lang w:val="uk-UA"/>
            <w:rPrChange w:id="104" w:author="TheGuy" w:date="2020-05-18T17:06:00Z">
              <w:rPr>
                <w:sz w:val="28"/>
                <w:szCs w:val="28"/>
                <w:lang w:val="en-US"/>
              </w:rPr>
            </w:rPrChange>
          </w:rPr>
          <w:t>_</w:t>
        </w:r>
        <w:r>
          <w:rPr>
            <w:sz w:val="28"/>
            <w:szCs w:val="28"/>
            <w:lang w:val="en-US"/>
          </w:rPr>
          <w:t>USER</w:t>
        </w:r>
        <w:r w:rsidRPr="009B4307">
          <w:rPr>
            <w:sz w:val="28"/>
            <w:szCs w:val="28"/>
            <w:lang w:val="uk-UA"/>
            <w:rPrChange w:id="105" w:author="TheGuy" w:date="2020-05-18T17:06:00Z">
              <w:rPr>
                <w:sz w:val="28"/>
                <w:szCs w:val="28"/>
                <w:lang w:val="en-US"/>
              </w:rPr>
            </w:rPrChange>
          </w:rPr>
          <w:t>_</w:t>
        </w:r>
        <w:r>
          <w:rPr>
            <w:sz w:val="28"/>
            <w:szCs w:val="28"/>
            <w:lang w:val="en-US"/>
          </w:rPr>
          <w:t>ACCOUNTS</w:t>
        </w:r>
        <w:r w:rsidRPr="009B4307">
          <w:rPr>
            <w:sz w:val="28"/>
            <w:szCs w:val="28"/>
            <w:lang w:val="uk-UA"/>
            <w:rPrChange w:id="106" w:author="TheGuy" w:date="2020-05-18T17:06:00Z">
              <w:rPr>
                <w:sz w:val="28"/>
                <w:szCs w:val="28"/>
                <w:lang w:val="en-US"/>
              </w:rPr>
            </w:rPrChange>
          </w:rPr>
          <w:t xml:space="preserve">, </w:t>
        </w:r>
        <w:r w:rsidRPr="009B4307">
          <w:rPr>
            <w:sz w:val="28"/>
            <w:szCs w:val="28"/>
            <w:lang w:val="uk-UA"/>
            <w:rPrChange w:id="107" w:author="TheGuy" w:date="2020-05-18T17:06:00Z">
              <w:rPr>
                <w:sz w:val="28"/>
                <w:szCs w:val="28"/>
              </w:rPr>
            </w:rPrChange>
          </w:rPr>
          <w:t>який отриму</w:t>
        </w:r>
        <w:r>
          <w:rPr>
            <w:sz w:val="28"/>
            <w:szCs w:val="28"/>
            <w:lang w:val="uk-UA"/>
          </w:rPr>
          <w:t>є всі привязані до користувача аккаунти:</w:t>
        </w:r>
      </w:ins>
    </w:p>
    <w:p w:rsidR="009B4307" w:rsidRDefault="009B4307">
      <w:pPr>
        <w:spacing w:line="360" w:lineRule="auto"/>
        <w:rPr>
          <w:ins w:id="108" w:author="TheGuy" w:date="2020-05-18T17:06:00Z"/>
          <w:sz w:val="28"/>
          <w:szCs w:val="28"/>
          <w:lang w:val="uk-UA"/>
        </w:rPr>
        <w:pPrChange w:id="109" w:author="TheGuy" w:date="2020-05-18T16:54:00Z">
          <w:pPr>
            <w:spacing w:line="360" w:lineRule="auto"/>
            <w:jc w:val="center"/>
          </w:pPr>
        </w:pPrChange>
      </w:pPr>
      <w:ins w:id="110" w:author="TheGuy" w:date="2020-05-18T17:06:00Z">
        <w:r>
          <w:rPr>
            <w:noProof/>
            <w:sz w:val="28"/>
            <w:szCs w:val="28"/>
            <w:lang w:val="en-US" w:eastAsia="en-US"/>
          </w:rPr>
          <w:drawing>
            <wp:inline distT="0" distB="0" distL="0" distR="0" wp14:anchorId="3EAE8A9B" wp14:editId="490839D2">
              <wp:extent cx="6149340" cy="2567940"/>
              <wp:effectExtent l="0" t="0" r="381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9340" cy="2567940"/>
                      </a:xfrm>
                      <a:prstGeom prst="rect">
                        <a:avLst/>
                      </a:prstGeom>
                      <a:noFill/>
                      <a:ln>
                        <a:noFill/>
                      </a:ln>
                    </pic:spPr>
                  </pic:pic>
                </a:graphicData>
              </a:graphic>
            </wp:inline>
          </w:drawing>
        </w:r>
      </w:ins>
    </w:p>
    <w:p w:rsidR="007E7C26" w:rsidRPr="008F75ED" w:rsidRDefault="007E7C26" w:rsidP="007E7C26">
      <w:pPr>
        <w:spacing w:line="360" w:lineRule="auto"/>
        <w:jc w:val="center"/>
        <w:rPr>
          <w:ins w:id="111" w:author="TheGuy" w:date="2020-05-18T17:08:00Z"/>
          <w:sz w:val="28"/>
          <w:szCs w:val="28"/>
          <w:lang w:val="uk-UA"/>
        </w:rPr>
      </w:pPr>
      <w:ins w:id="112" w:author="TheGuy" w:date="2020-05-18T17:06:00Z">
        <w:r w:rsidRPr="008F75ED">
          <w:rPr>
            <w:sz w:val="28"/>
            <w:szCs w:val="28"/>
            <w:lang w:val="uk-UA"/>
          </w:rPr>
          <w:t xml:space="preserve">Рис. 2.2.2.4. – Запит </w:t>
        </w:r>
      </w:ins>
      <w:ins w:id="113" w:author="TheGuy" w:date="2020-05-18T17:07:00Z">
        <w:r>
          <w:rPr>
            <w:sz w:val="28"/>
            <w:szCs w:val="28"/>
            <w:lang w:val="en-US"/>
          </w:rPr>
          <w:t>GET</w:t>
        </w:r>
        <w:r w:rsidRPr="00782548">
          <w:rPr>
            <w:sz w:val="28"/>
            <w:szCs w:val="28"/>
            <w:lang w:val="uk-UA"/>
          </w:rPr>
          <w:t>_</w:t>
        </w:r>
        <w:r>
          <w:rPr>
            <w:sz w:val="28"/>
            <w:szCs w:val="28"/>
            <w:lang w:val="en-US"/>
          </w:rPr>
          <w:t>USER</w:t>
        </w:r>
        <w:r w:rsidRPr="00782548">
          <w:rPr>
            <w:sz w:val="28"/>
            <w:szCs w:val="28"/>
            <w:lang w:val="uk-UA"/>
          </w:rPr>
          <w:t>_</w:t>
        </w:r>
        <w:r>
          <w:rPr>
            <w:sz w:val="28"/>
            <w:szCs w:val="28"/>
            <w:lang w:val="en-US"/>
          </w:rPr>
          <w:t>ACCOUNTS</w:t>
        </w:r>
      </w:ins>
    </w:p>
    <w:p w:rsidR="00C433C9" w:rsidRPr="008F75ED" w:rsidRDefault="00C433C9" w:rsidP="007E7C26">
      <w:pPr>
        <w:spacing w:line="360" w:lineRule="auto"/>
        <w:jc w:val="center"/>
        <w:rPr>
          <w:ins w:id="114" w:author="TheGuy" w:date="2020-05-18T17:10:00Z"/>
          <w:sz w:val="28"/>
          <w:szCs w:val="28"/>
          <w:lang w:val="uk-UA"/>
        </w:rPr>
      </w:pPr>
    </w:p>
    <w:p w:rsidR="00C433C9" w:rsidRPr="008F75ED" w:rsidRDefault="00C433C9" w:rsidP="007E7C26">
      <w:pPr>
        <w:spacing w:line="360" w:lineRule="auto"/>
        <w:jc w:val="center"/>
        <w:rPr>
          <w:ins w:id="115" w:author="TheGuy" w:date="2020-05-18T17:07:00Z"/>
          <w:sz w:val="28"/>
          <w:szCs w:val="28"/>
          <w:lang w:val="uk-UA"/>
        </w:rPr>
      </w:pPr>
    </w:p>
    <w:p w:rsidR="00C433C9" w:rsidRDefault="00C433C9" w:rsidP="00C433C9">
      <w:pPr>
        <w:spacing w:line="360" w:lineRule="auto"/>
        <w:rPr>
          <w:ins w:id="116" w:author="TheGuy" w:date="2020-05-18T17:09:00Z"/>
          <w:sz w:val="28"/>
          <w:szCs w:val="28"/>
          <w:lang w:val="uk-UA"/>
        </w:rPr>
      </w:pPr>
      <w:ins w:id="117" w:author="TheGuy" w:date="2020-05-18T17:07:00Z">
        <w:r>
          <w:rPr>
            <w:sz w:val="28"/>
            <w:szCs w:val="28"/>
            <w:lang w:val="uk-UA"/>
          </w:rPr>
          <w:t xml:space="preserve">Запит </w:t>
        </w:r>
        <w:r>
          <w:rPr>
            <w:sz w:val="28"/>
            <w:szCs w:val="28"/>
            <w:lang w:val="en-US"/>
          </w:rPr>
          <w:t>GET</w:t>
        </w:r>
        <w:r w:rsidRPr="00782548">
          <w:rPr>
            <w:sz w:val="28"/>
            <w:szCs w:val="28"/>
            <w:lang w:val="uk-UA"/>
          </w:rPr>
          <w:t>_</w:t>
        </w:r>
        <w:r>
          <w:rPr>
            <w:sz w:val="28"/>
            <w:szCs w:val="28"/>
            <w:lang w:val="en-US"/>
          </w:rPr>
          <w:t>USER</w:t>
        </w:r>
        <w:r w:rsidRPr="00782548">
          <w:rPr>
            <w:sz w:val="28"/>
            <w:szCs w:val="28"/>
            <w:lang w:val="uk-UA"/>
          </w:rPr>
          <w:t>_</w:t>
        </w:r>
        <w:r>
          <w:rPr>
            <w:sz w:val="28"/>
            <w:szCs w:val="28"/>
            <w:lang w:val="en-US"/>
          </w:rPr>
          <w:t>DATA</w:t>
        </w:r>
        <w:r w:rsidRPr="008F75ED">
          <w:rPr>
            <w:sz w:val="28"/>
            <w:szCs w:val="28"/>
            <w:lang w:val="uk-UA"/>
          </w:rPr>
          <w:t>_</w:t>
        </w:r>
        <w:r>
          <w:rPr>
            <w:sz w:val="28"/>
            <w:szCs w:val="28"/>
            <w:lang w:val="en-US"/>
          </w:rPr>
          <w:t>BY</w:t>
        </w:r>
        <w:r w:rsidRPr="008F75ED">
          <w:rPr>
            <w:sz w:val="28"/>
            <w:szCs w:val="28"/>
            <w:lang w:val="uk-UA"/>
          </w:rPr>
          <w:t>_</w:t>
        </w:r>
        <w:r>
          <w:rPr>
            <w:sz w:val="28"/>
            <w:szCs w:val="28"/>
            <w:lang w:val="en-US"/>
          </w:rPr>
          <w:t>LOGIN</w:t>
        </w:r>
        <w:r w:rsidRPr="00782548">
          <w:rPr>
            <w:sz w:val="28"/>
            <w:szCs w:val="28"/>
            <w:lang w:val="uk-UA"/>
          </w:rPr>
          <w:t>, який отриму</w:t>
        </w:r>
        <w:r>
          <w:rPr>
            <w:sz w:val="28"/>
            <w:szCs w:val="28"/>
            <w:lang w:val="uk-UA"/>
          </w:rPr>
          <w:t>є</w:t>
        </w:r>
      </w:ins>
      <w:ins w:id="118" w:author="TheGuy" w:date="2020-05-18T17:08:00Z">
        <w:r w:rsidRPr="008F75ED">
          <w:rPr>
            <w:sz w:val="28"/>
            <w:szCs w:val="28"/>
            <w:lang w:val="uk-UA"/>
          </w:rPr>
          <w:t xml:space="preserve"> дан</w:t>
        </w:r>
        <w:r>
          <w:rPr>
            <w:sz w:val="28"/>
            <w:szCs w:val="28"/>
            <w:lang w:val="uk-UA"/>
          </w:rPr>
          <w:t xml:space="preserve">і користувача по </w:t>
        </w:r>
        <w:r>
          <w:rPr>
            <w:sz w:val="28"/>
            <w:szCs w:val="28"/>
            <w:lang w:val="en-US"/>
          </w:rPr>
          <w:t>id</w:t>
        </w:r>
      </w:ins>
      <w:ins w:id="119" w:author="TheGuy" w:date="2020-05-18T17:07:00Z">
        <w:r>
          <w:rPr>
            <w:sz w:val="28"/>
            <w:szCs w:val="28"/>
            <w:lang w:val="uk-UA"/>
          </w:rPr>
          <w:t>:</w:t>
        </w:r>
      </w:ins>
    </w:p>
    <w:p w:rsidR="00C433C9" w:rsidRDefault="00C433C9" w:rsidP="00C433C9">
      <w:pPr>
        <w:spacing w:line="360" w:lineRule="auto"/>
        <w:rPr>
          <w:ins w:id="120" w:author="TheGuy" w:date="2020-05-18T17:08:00Z"/>
          <w:sz w:val="28"/>
          <w:szCs w:val="28"/>
          <w:lang w:val="uk-UA"/>
        </w:rPr>
      </w:pPr>
      <w:ins w:id="121" w:author="TheGuy" w:date="2020-05-18T17:10:00Z">
        <w:r>
          <w:rPr>
            <w:noProof/>
            <w:sz w:val="28"/>
            <w:szCs w:val="28"/>
            <w:lang w:val="en-US" w:eastAsia="en-US"/>
          </w:rPr>
          <w:drawing>
            <wp:inline distT="0" distB="0" distL="0" distR="0" wp14:anchorId="5B9EFB23" wp14:editId="7D156359">
              <wp:extent cx="6149340" cy="116586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9340" cy="1165860"/>
                      </a:xfrm>
                      <a:prstGeom prst="rect">
                        <a:avLst/>
                      </a:prstGeom>
                      <a:noFill/>
                      <a:ln>
                        <a:noFill/>
                      </a:ln>
                    </pic:spPr>
                  </pic:pic>
                </a:graphicData>
              </a:graphic>
            </wp:inline>
          </w:drawing>
        </w:r>
      </w:ins>
    </w:p>
    <w:p w:rsidR="00CD5A48" w:rsidRDefault="00C433C9" w:rsidP="00C433C9">
      <w:pPr>
        <w:spacing w:line="360" w:lineRule="auto"/>
        <w:jc w:val="center"/>
        <w:rPr>
          <w:ins w:id="122" w:author="TheGuy" w:date="2020-05-18T17:10:00Z"/>
          <w:sz w:val="28"/>
          <w:szCs w:val="28"/>
          <w:lang w:val="en-US"/>
        </w:rPr>
      </w:pPr>
      <w:ins w:id="123" w:author="TheGuy" w:date="2020-05-18T17:10:00Z">
        <w:r>
          <w:rPr>
            <w:sz w:val="28"/>
            <w:szCs w:val="28"/>
          </w:rPr>
          <w:t>Рис</w:t>
        </w:r>
        <w:r>
          <w:rPr>
            <w:sz w:val="28"/>
            <w:szCs w:val="28"/>
            <w:lang w:val="en-US"/>
          </w:rPr>
          <w:t>. 2.2.2.5</w:t>
        </w:r>
        <w:r w:rsidRPr="00782548">
          <w:rPr>
            <w:sz w:val="28"/>
            <w:szCs w:val="28"/>
            <w:lang w:val="en-US"/>
          </w:rPr>
          <w:t xml:space="preserve">. – </w:t>
        </w:r>
        <w:r>
          <w:rPr>
            <w:sz w:val="28"/>
            <w:szCs w:val="28"/>
          </w:rPr>
          <w:t>Запит</w:t>
        </w:r>
        <w:r w:rsidRPr="00782548">
          <w:rPr>
            <w:sz w:val="28"/>
            <w:szCs w:val="28"/>
            <w:lang w:val="en-US"/>
          </w:rPr>
          <w:t xml:space="preserve"> </w:t>
        </w:r>
        <w:r>
          <w:rPr>
            <w:sz w:val="28"/>
            <w:szCs w:val="28"/>
            <w:lang w:val="en-US"/>
          </w:rPr>
          <w:t>GET</w:t>
        </w:r>
        <w:r w:rsidRPr="00782548">
          <w:rPr>
            <w:sz w:val="28"/>
            <w:szCs w:val="28"/>
            <w:lang w:val="uk-UA"/>
          </w:rPr>
          <w:t>_</w:t>
        </w:r>
        <w:r>
          <w:rPr>
            <w:sz w:val="28"/>
            <w:szCs w:val="28"/>
            <w:lang w:val="en-US"/>
          </w:rPr>
          <w:t>USER</w:t>
        </w:r>
        <w:r w:rsidRPr="00782548">
          <w:rPr>
            <w:sz w:val="28"/>
            <w:szCs w:val="28"/>
            <w:lang w:val="uk-UA"/>
          </w:rPr>
          <w:t>_</w:t>
        </w:r>
        <w:r>
          <w:rPr>
            <w:sz w:val="28"/>
            <w:szCs w:val="28"/>
            <w:lang w:val="en-US"/>
          </w:rPr>
          <w:t>DATA_BY_LOGIN</w:t>
        </w:r>
      </w:ins>
    </w:p>
    <w:p w:rsidR="00CD5A48" w:rsidRDefault="00CD5A48">
      <w:pPr>
        <w:suppressAutoHyphens w:val="0"/>
        <w:spacing w:after="160" w:line="259" w:lineRule="auto"/>
        <w:rPr>
          <w:ins w:id="124" w:author="TheGuy" w:date="2020-05-18T17:10:00Z"/>
          <w:sz w:val="28"/>
          <w:szCs w:val="28"/>
          <w:lang w:val="en-US"/>
        </w:rPr>
      </w:pPr>
      <w:ins w:id="125" w:author="TheGuy" w:date="2020-05-18T17:10:00Z">
        <w:r>
          <w:rPr>
            <w:sz w:val="28"/>
            <w:szCs w:val="28"/>
            <w:lang w:val="en-US"/>
          </w:rPr>
          <w:br w:type="page"/>
        </w:r>
      </w:ins>
    </w:p>
    <w:p w:rsidR="00C433C9" w:rsidRDefault="00CD5A48">
      <w:pPr>
        <w:spacing w:line="360" w:lineRule="auto"/>
        <w:rPr>
          <w:ins w:id="126" w:author="TheGuy" w:date="2020-05-18T17:11:00Z"/>
          <w:sz w:val="28"/>
          <w:szCs w:val="28"/>
          <w:lang w:val="en-US"/>
        </w:rPr>
        <w:pPrChange w:id="127" w:author="TheGuy" w:date="2020-05-18T17:10:00Z">
          <w:pPr>
            <w:spacing w:line="360" w:lineRule="auto"/>
            <w:jc w:val="center"/>
          </w:pPr>
        </w:pPrChange>
      </w:pPr>
      <w:ins w:id="128" w:author="TheGuy" w:date="2020-05-18T17:10:00Z">
        <w:r>
          <w:rPr>
            <w:sz w:val="28"/>
            <w:szCs w:val="28"/>
          </w:rPr>
          <w:lastRenderedPageBreak/>
          <w:t>Запит</w:t>
        </w:r>
        <w:r w:rsidRPr="00CD5A48">
          <w:rPr>
            <w:sz w:val="28"/>
            <w:szCs w:val="28"/>
            <w:lang w:val="en-US"/>
            <w:rPrChange w:id="129" w:author="TheGuy" w:date="2020-05-18T17:11:00Z">
              <w:rPr>
                <w:sz w:val="28"/>
                <w:szCs w:val="28"/>
              </w:rPr>
            </w:rPrChange>
          </w:rPr>
          <w:t xml:space="preserve"> </w:t>
        </w:r>
        <w:r>
          <w:rPr>
            <w:sz w:val="28"/>
            <w:szCs w:val="28"/>
            <w:lang w:val="en-US"/>
          </w:rPr>
          <w:t>GET_INVOICES_BY_CITY_ID,</w:t>
        </w:r>
      </w:ins>
      <w:ins w:id="130" w:author="TheGuy" w:date="2020-05-18T17:11:00Z">
        <w:r w:rsidRPr="00CD5A48">
          <w:rPr>
            <w:sz w:val="28"/>
            <w:szCs w:val="28"/>
            <w:lang w:val="en-US"/>
            <w:rPrChange w:id="131" w:author="TheGuy" w:date="2020-05-18T17:11:00Z">
              <w:rPr>
                <w:sz w:val="28"/>
                <w:szCs w:val="28"/>
              </w:rPr>
            </w:rPrChange>
          </w:rPr>
          <w:t xml:space="preserve"> </w:t>
        </w:r>
        <w:r>
          <w:rPr>
            <w:sz w:val="28"/>
            <w:szCs w:val="28"/>
          </w:rPr>
          <w:t>який</w:t>
        </w:r>
        <w:r w:rsidRPr="00CD5A48">
          <w:rPr>
            <w:sz w:val="28"/>
            <w:szCs w:val="28"/>
            <w:lang w:val="en-US"/>
            <w:rPrChange w:id="132" w:author="TheGuy" w:date="2020-05-18T17:11:00Z">
              <w:rPr>
                <w:sz w:val="28"/>
                <w:szCs w:val="28"/>
              </w:rPr>
            </w:rPrChange>
          </w:rPr>
          <w:t xml:space="preserve"> </w:t>
        </w:r>
        <w:r>
          <w:rPr>
            <w:sz w:val="28"/>
            <w:szCs w:val="28"/>
          </w:rPr>
          <w:t>отриму</w:t>
        </w:r>
        <w:r>
          <w:rPr>
            <w:sz w:val="28"/>
            <w:szCs w:val="28"/>
            <w:lang w:val="uk-UA"/>
          </w:rPr>
          <w:t xml:space="preserve">є всі рахунки, які були виставлені користувачам в місті, яке вказується через </w:t>
        </w:r>
        <w:r>
          <w:rPr>
            <w:sz w:val="28"/>
            <w:szCs w:val="28"/>
            <w:lang w:val="en-US"/>
          </w:rPr>
          <w:t>id:</w:t>
        </w:r>
      </w:ins>
    </w:p>
    <w:p w:rsidR="00CD5A48" w:rsidRDefault="00CD5A48">
      <w:pPr>
        <w:spacing w:line="360" w:lineRule="auto"/>
        <w:rPr>
          <w:ins w:id="133" w:author="TheGuy" w:date="2020-05-18T17:11:00Z"/>
          <w:sz w:val="28"/>
          <w:szCs w:val="28"/>
          <w:lang w:val="en-US"/>
        </w:rPr>
        <w:pPrChange w:id="134" w:author="TheGuy" w:date="2020-05-18T17:10:00Z">
          <w:pPr>
            <w:spacing w:line="360" w:lineRule="auto"/>
            <w:jc w:val="center"/>
          </w:pPr>
        </w:pPrChange>
      </w:pPr>
    </w:p>
    <w:p w:rsidR="00CD5A48" w:rsidRPr="00CD5A48" w:rsidRDefault="00CD5A48">
      <w:pPr>
        <w:spacing w:line="360" w:lineRule="auto"/>
        <w:rPr>
          <w:ins w:id="135" w:author="TheGuy" w:date="2020-05-18T17:10:00Z"/>
          <w:sz w:val="28"/>
          <w:szCs w:val="28"/>
          <w:lang w:val="en-US"/>
        </w:rPr>
        <w:pPrChange w:id="136" w:author="TheGuy" w:date="2020-05-18T17:10:00Z">
          <w:pPr>
            <w:spacing w:line="360" w:lineRule="auto"/>
            <w:jc w:val="center"/>
          </w:pPr>
        </w:pPrChange>
      </w:pPr>
      <w:ins w:id="137" w:author="TheGuy" w:date="2020-05-18T17:12:00Z">
        <w:r>
          <w:rPr>
            <w:noProof/>
            <w:sz w:val="28"/>
            <w:szCs w:val="28"/>
            <w:lang w:val="en-US" w:eastAsia="en-US"/>
          </w:rPr>
          <w:drawing>
            <wp:inline distT="0" distB="0" distL="0" distR="0" wp14:anchorId="38915447" wp14:editId="3A5B06E1">
              <wp:extent cx="6149340" cy="29870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9340" cy="2987040"/>
                      </a:xfrm>
                      <a:prstGeom prst="rect">
                        <a:avLst/>
                      </a:prstGeom>
                      <a:noFill/>
                      <a:ln>
                        <a:noFill/>
                      </a:ln>
                    </pic:spPr>
                  </pic:pic>
                </a:graphicData>
              </a:graphic>
            </wp:inline>
          </w:drawing>
        </w:r>
      </w:ins>
    </w:p>
    <w:p w:rsidR="00C433C9" w:rsidRDefault="00C433C9" w:rsidP="00C433C9">
      <w:pPr>
        <w:spacing w:line="360" w:lineRule="auto"/>
        <w:rPr>
          <w:ins w:id="138" w:author="TheGuy" w:date="2020-05-18T17:07:00Z"/>
          <w:sz w:val="28"/>
          <w:szCs w:val="28"/>
          <w:lang w:val="uk-UA"/>
        </w:rPr>
      </w:pPr>
    </w:p>
    <w:p w:rsidR="00CD5A48" w:rsidRDefault="00CD5A48" w:rsidP="00CD5A48">
      <w:pPr>
        <w:spacing w:line="360" w:lineRule="auto"/>
        <w:jc w:val="center"/>
        <w:rPr>
          <w:ins w:id="139" w:author="TheGuy" w:date="2020-05-18T17:12:00Z"/>
          <w:sz w:val="28"/>
          <w:szCs w:val="28"/>
          <w:lang w:val="en-US"/>
        </w:rPr>
      </w:pPr>
      <w:ins w:id="140" w:author="TheGuy" w:date="2020-05-18T17:12:00Z">
        <w:r>
          <w:rPr>
            <w:sz w:val="28"/>
            <w:szCs w:val="28"/>
          </w:rPr>
          <w:t>Рис</w:t>
        </w:r>
        <w:r>
          <w:rPr>
            <w:sz w:val="28"/>
            <w:szCs w:val="28"/>
            <w:lang w:val="en-US"/>
          </w:rPr>
          <w:t>. 2.2.2.6</w:t>
        </w:r>
        <w:r w:rsidRPr="00782548">
          <w:rPr>
            <w:sz w:val="28"/>
            <w:szCs w:val="28"/>
            <w:lang w:val="en-US"/>
          </w:rPr>
          <w:t xml:space="preserve">. – </w:t>
        </w:r>
        <w:r>
          <w:rPr>
            <w:sz w:val="28"/>
            <w:szCs w:val="28"/>
          </w:rPr>
          <w:t>Запит</w:t>
        </w:r>
        <w:r w:rsidRPr="00782548">
          <w:rPr>
            <w:sz w:val="28"/>
            <w:szCs w:val="28"/>
            <w:lang w:val="en-US"/>
          </w:rPr>
          <w:t xml:space="preserve"> </w:t>
        </w:r>
      </w:ins>
      <w:ins w:id="141" w:author="TheGuy" w:date="2020-05-18T17:13:00Z">
        <w:r>
          <w:rPr>
            <w:sz w:val="28"/>
            <w:szCs w:val="28"/>
            <w:lang w:val="en-US"/>
          </w:rPr>
          <w:t>GET_INVOICES_BY_CITY_ID</w:t>
        </w:r>
      </w:ins>
    </w:p>
    <w:p w:rsidR="00C433C9" w:rsidRPr="00CD5A48" w:rsidRDefault="00C433C9" w:rsidP="007E7C26">
      <w:pPr>
        <w:spacing w:line="360" w:lineRule="auto"/>
        <w:jc w:val="center"/>
        <w:rPr>
          <w:ins w:id="142" w:author="TheGuy" w:date="2020-05-18T17:06:00Z"/>
          <w:sz w:val="28"/>
          <w:szCs w:val="28"/>
          <w:lang w:val="en-US"/>
        </w:rPr>
      </w:pPr>
    </w:p>
    <w:p w:rsidR="005B5E52" w:rsidRDefault="005B5E52">
      <w:pPr>
        <w:suppressAutoHyphens w:val="0"/>
        <w:spacing w:after="160" w:line="259" w:lineRule="auto"/>
        <w:rPr>
          <w:ins w:id="143" w:author="TheGuy" w:date="2020-05-18T17:13:00Z"/>
          <w:sz w:val="28"/>
          <w:szCs w:val="28"/>
          <w:lang w:val="uk-UA"/>
        </w:rPr>
      </w:pPr>
      <w:ins w:id="144" w:author="TheGuy" w:date="2020-05-18T17:13:00Z">
        <w:r>
          <w:rPr>
            <w:sz w:val="28"/>
            <w:szCs w:val="28"/>
            <w:lang w:val="uk-UA"/>
          </w:rPr>
          <w:br w:type="page"/>
        </w:r>
      </w:ins>
    </w:p>
    <w:p w:rsidR="007E7C26" w:rsidRDefault="005B5E52">
      <w:pPr>
        <w:pStyle w:val="2"/>
        <w:jc w:val="center"/>
        <w:rPr>
          <w:lang w:val="uk-UA"/>
        </w:rPr>
        <w:pPrChange w:id="145" w:author="TheGuy" w:date="2020-05-18T17:14:00Z">
          <w:pPr>
            <w:spacing w:line="360" w:lineRule="auto"/>
            <w:jc w:val="center"/>
          </w:pPr>
        </w:pPrChange>
      </w:pPr>
      <w:bookmarkStart w:id="146" w:name="_Toc40716869"/>
      <w:ins w:id="147" w:author="TheGuy" w:date="2020-05-18T17:14:00Z">
        <w:r w:rsidRPr="008F75ED">
          <w:lastRenderedPageBreak/>
          <w:t>2.3</w:t>
        </w:r>
      </w:ins>
      <w:r w:rsidRPr="008F75ED">
        <w:t xml:space="preserve">. </w:t>
      </w:r>
      <w:r>
        <w:t>Опис кл</w:t>
      </w:r>
      <w:r>
        <w:rPr>
          <w:lang w:val="uk-UA"/>
        </w:rPr>
        <w:t>ієнтського додатку</w:t>
      </w:r>
      <w:bookmarkEnd w:id="146"/>
    </w:p>
    <w:p w:rsidR="00784CB2" w:rsidRDefault="00784CB2" w:rsidP="00784CB2">
      <w:pPr>
        <w:spacing w:line="360" w:lineRule="auto"/>
        <w:rPr>
          <w:sz w:val="28"/>
          <w:szCs w:val="28"/>
          <w:lang w:val="uk-UA"/>
        </w:rPr>
      </w:pPr>
    </w:p>
    <w:p w:rsidR="00784CB2" w:rsidRDefault="00784CB2" w:rsidP="00784CB2">
      <w:pPr>
        <w:spacing w:line="360" w:lineRule="auto"/>
        <w:rPr>
          <w:sz w:val="28"/>
          <w:szCs w:val="28"/>
          <w:lang w:val="uk-UA"/>
        </w:rPr>
      </w:pPr>
      <w:r>
        <w:rPr>
          <w:sz w:val="28"/>
          <w:szCs w:val="28"/>
          <w:lang w:val="uk-UA"/>
        </w:rPr>
        <w:t>Програмний продукт орієнтований на два типа користувачів: індивідуальні користувачі електпоенергії та адміністрацію енерго компанії. Індивідуальний користувач електроенергії(клієнт) повинен мати змогу переглянути виставлені йому рахунки за електроенергію.</w:t>
      </w:r>
      <w:r w:rsidR="003C6856">
        <w:rPr>
          <w:sz w:val="28"/>
          <w:szCs w:val="28"/>
          <w:lang w:val="uk-UA"/>
        </w:rPr>
        <w:t xml:space="preserve"> Також користувач має можливість привязати до себе більше одної адреси, за яку він оплачує рахнки(аккаунти). Адміністрація енерго компанії може переглядати виставлені рахунки всіх користувачів, та сортувати їх по області, місту, вулиці міста і т.п. Адміністрація також має змогу виставляти рахунки користувачам. З ціллю безпеки клієнти не повинні мати доступ до панелі і функціоналу адміністрації, а лише до своїх даних.</w:t>
      </w:r>
    </w:p>
    <w:p w:rsidR="003C6856" w:rsidRDefault="003C6856" w:rsidP="00784CB2">
      <w:pPr>
        <w:spacing w:line="360" w:lineRule="auto"/>
        <w:rPr>
          <w:sz w:val="28"/>
          <w:szCs w:val="28"/>
        </w:rPr>
      </w:pPr>
    </w:p>
    <w:p w:rsidR="003C6856" w:rsidRDefault="003C6856" w:rsidP="00784CB2">
      <w:pPr>
        <w:spacing w:line="360" w:lineRule="auto"/>
        <w:rPr>
          <w:sz w:val="28"/>
          <w:szCs w:val="28"/>
          <w:lang w:val="uk-UA"/>
        </w:rPr>
      </w:pPr>
      <w:r>
        <w:rPr>
          <w:sz w:val="28"/>
          <w:szCs w:val="28"/>
        </w:rPr>
        <w:t>Стор</w:t>
      </w:r>
      <w:r>
        <w:rPr>
          <w:sz w:val="28"/>
          <w:szCs w:val="28"/>
          <w:lang w:val="uk-UA"/>
        </w:rPr>
        <w:t>інка авторизації має вигляд:</w:t>
      </w:r>
    </w:p>
    <w:p w:rsidR="003C6856" w:rsidRDefault="003C6856" w:rsidP="003C6856">
      <w:pPr>
        <w:spacing w:line="360" w:lineRule="auto"/>
        <w:jc w:val="center"/>
        <w:rPr>
          <w:sz w:val="28"/>
          <w:szCs w:val="28"/>
          <w:lang w:val="uk-UA"/>
        </w:rPr>
      </w:pPr>
      <w:r>
        <w:rPr>
          <w:noProof/>
          <w:sz w:val="28"/>
          <w:szCs w:val="28"/>
          <w:lang w:val="en-US" w:eastAsia="en-US"/>
        </w:rPr>
        <w:drawing>
          <wp:inline distT="0" distB="0" distL="0" distR="0" wp14:anchorId="5123AC78" wp14:editId="609C636A">
            <wp:extent cx="3931920" cy="27584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2758440"/>
                    </a:xfrm>
                    <a:prstGeom prst="rect">
                      <a:avLst/>
                    </a:prstGeom>
                    <a:noFill/>
                    <a:ln>
                      <a:noFill/>
                    </a:ln>
                  </pic:spPr>
                </pic:pic>
              </a:graphicData>
            </a:graphic>
          </wp:inline>
        </w:drawing>
      </w:r>
    </w:p>
    <w:p w:rsidR="003C6856" w:rsidRDefault="003C6856" w:rsidP="003C6856">
      <w:pPr>
        <w:spacing w:line="360" w:lineRule="auto"/>
        <w:jc w:val="center"/>
        <w:rPr>
          <w:sz w:val="28"/>
          <w:szCs w:val="28"/>
          <w:lang w:val="uk-UA"/>
        </w:rPr>
      </w:pPr>
      <w:ins w:id="148" w:author="TheGuy" w:date="2020-05-18T17:12:00Z">
        <w:r w:rsidRPr="009D4C55">
          <w:rPr>
            <w:sz w:val="28"/>
            <w:szCs w:val="28"/>
            <w:lang w:val="uk-UA"/>
          </w:rPr>
          <w:t>Рис. 2.</w:t>
        </w:r>
      </w:ins>
      <w:r w:rsidRPr="009D4C55">
        <w:rPr>
          <w:sz w:val="28"/>
          <w:szCs w:val="28"/>
          <w:lang w:val="uk-UA"/>
        </w:rPr>
        <w:t>3</w:t>
      </w:r>
      <w:ins w:id="149" w:author="TheGuy" w:date="2020-05-18T17:12:00Z">
        <w:r w:rsidRPr="009D4C55">
          <w:rPr>
            <w:sz w:val="28"/>
            <w:szCs w:val="28"/>
            <w:lang w:val="uk-UA"/>
          </w:rPr>
          <w:t>.</w:t>
        </w:r>
      </w:ins>
      <w:r>
        <w:rPr>
          <w:sz w:val="28"/>
          <w:szCs w:val="28"/>
          <w:lang w:val="uk-UA"/>
        </w:rPr>
        <w:t>1</w:t>
      </w:r>
      <w:r w:rsidR="009D4C55">
        <w:rPr>
          <w:sz w:val="28"/>
          <w:szCs w:val="28"/>
          <w:lang w:val="uk-UA"/>
        </w:rPr>
        <w:t>.</w:t>
      </w:r>
      <w:ins w:id="150" w:author="TheGuy" w:date="2020-05-18T17:12:00Z">
        <w:r w:rsidRPr="009D4C55">
          <w:rPr>
            <w:sz w:val="28"/>
            <w:szCs w:val="28"/>
            <w:lang w:val="uk-UA"/>
          </w:rPr>
          <w:t xml:space="preserve"> – </w:t>
        </w:r>
      </w:ins>
      <w:r>
        <w:rPr>
          <w:sz w:val="28"/>
          <w:szCs w:val="28"/>
          <w:lang w:val="uk-UA"/>
        </w:rPr>
        <w:t>Сторінка авторизації</w:t>
      </w: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p>
    <w:p w:rsidR="003C6856" w:rsidRDefault="003C6856" w:rsidP="003C6856">
      <w:pPr>
        <w:spacing w:line="360" w:lineRule="auto"/>
        <w:rPr>
          <w:sz w:val="28"/>
          <w:szCs w:val="28"/>
          <w:lang w:val="uk-UA"/>
        </w:rPr>
      </w:pPr>
      <w:r>
        <w:rPr>
          <w:sz w:val="28"/>
          <w:szCs w:val="28"/>
          <w:lang w:val="uk-UA"/>
        </w:rPr>
        <w:lastRenderedPageBreak/>
        <w:t>Після авторизації в залежності від того яку роль має користувач функціонал і інтерфейс користувачів будуть відрізнятися:</w:t>
      </w:r>
    </w:p>
    <w:p w:rsidR="003C6856" w:rsidRPr="003C6856" w:rsidRDefault="003C6856" w:rsidP="003C6856">
      <w:pPr>
        <w:spacing w:line="360" w:lineRule="auto"/>
        <w:rPr>
          <w:ins w:id="151" w:author="TheGuy" w:date="2020-05-18T17:12:00Z"/>
          <w:sz w:val="28"/>
          <w:szCs w:val="28"/>
          <w:lang w:val="uk-UA"/>
        </w:rPr>
      </w:pPr>
    </w:p>
    <w:p w:rsidR="003C6856" w:rsidRDefault="003C6856" w:rsidP="003C6856">
      <w:pPr>
        <w:spacing w:line="360" w:lineRule="auto"/>
        <w:jc w:val="center"/>
        <w:rPr>
          <w:sz w:val="28"/>
          <w:szCs w:val="28"/>
          <w:lang w:val="uk-UA"/>
        </w:rPr>
      </w:pPr>
      <w:r>
        <w:rPr>
          <w:noProof/>
          <w:sz w:val="28"/>
          <w:szCs w:val="28"/>
          <w:lang w:val="en-US" w:eastAsia="en-US"/>
        </w:rPr>
        <w:drawing>
          <wp:inline distT="0" distB="0" distL="0" distR="0" wp14:anchorId="6A9EC1F5" wp14:editId="6783B5C9">
            <wp:extent cx="4899660" cy="28346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60" cy="2834640"/>
                    </a:xfrm>
                    <a:prstGeom prst="rect">
                      <a:avLst/>
                    </a:prstGeom>
                    <a:noFill/>
                    <a:ln>
                      <a:noFill/>
                    </a:ln>
                  </pic:spPr>
                </pic:pic>
              </a:graphicData>
            </a:graphic>
          </wp:inline>
        </w:drawing>
      </w:r>
    </w:p>
    <w:p w:rsidR="003C6856" w:rsidRDefault="003C6856" w:rsidP="003C6856">
      <w:pPr>
        <w:spacing w:line="360" w:lineRule="auto"/>
        <w:jc w:val="center"/>
        <w:rPr>
          <w:sz w:val="28"/>
          <w:szCs w:val="28"/>
          <w:lang w:val="uk-UA"/>
        </w:rPr>
      </w:pPr>
      <w:ins w:id="152" w:author="TheGuy" w:date="2020-05-18T17:12:00Z">
        <w:r>
          <w:rPr>
            <w:sz w:val="28"/>
            <w:szCs w:val="28"/>
          </w:rPr>
          <w:t>Рис</w:t>
        </w:r>
        <w:r w:rsidRPr="003C6856">
          <w:rPr>
            <w:sz w:val="28"/>
            <w:szCs w:val="28"/>
          </w:rPr>
          <w:t>. 2.</w:t>
        </w:r>
      </w:ins>
      <w:r w:rsidRPr="003C6856">
        <w:rPr>
          <w:sz w:val="28"/>
          <w:szCs w:val="28"/>
        </w:rPr>
        <w:t>3</w:t>
      </w:r>
      <w:ins w:id="153" w:author="TheGuy" w:date="2020-05-18T17:12:00Z">
        <w:r w:rsidRPr="003C6856">
          <w:rPr>
            <w:sz w:val="28"/>
            <w:szCs w:val="28"/>
          </w:rPr>
          <w:t>.</w:t>
        </w:r>
      </w:ins>
      <w:r>
        <w:rPr>
          <w:sz w:val="28"/>
          <w:szCs w:val="28"/>
          <w:lang w:val="uk-UA"/>
        </w:rPr>
        <w:t>2</w:t>
      </w:r>
      <w:r w:rsidR="009D4C55">
        <w:rPr>
          <w:sz w:val="28"/>
          <w:szCs w:val="28"/>
          <w:lang w:val="uk-UA"/>
        </w:rPr>
        <w:t>.</w:t>
      </w:r>
      <w:ins w:id="154" w:author="TheGuy" w:date="2020-05-18T17:12:00Z">
        <w:r w:rsidRPr="003C6856">
          <w:rPr>
            <w:sz w:val="28"/>
            <w:szCs w:val="28"/>
          </w:rPr>
          <w:t xml:space="preserve"> – </w:t>
        </w:r>
      </w:ins>
      <w:r>
        <w:rPr>
          <w:sz w:val="28"/>
          <w:szCs w:val="28"/>
        </w:rPr>
        <w:t>Домашня стор</w:t>
      </w:r>
      <w:r>
        <w:rPr>
          <w:sz w:val="28"/>
          <w:szCs w:val="28"/>
          <w:lang w:val="uk-UA"/>
        </w:rPr>
        <w:t>інка звичайного користувача</w:t>
      </w:r>
    </w:p>
    <w:p w:rsidR="003C6856" w:rsidRDefault="003C6856" w:rsidP="003C6856">
      <w:pPr>
        <w:spacing w:line="360" w:lineRule="auto"/>
        <w:jc w:val="center"/>
        <w:rPr>
          <w:sz w:val="28"/>
          <w:szCs w:val="28"/>
          <w:lang w:val="uk-UA"/>
        </w:rPr>
      </w:pPr>
    </w:p>
    <w:p w:rsidR="003C6856" w:rsidRPr="003C6856" w:rsidRDefault="003C6856" w:rsidP="003C6856">
      <w:pPr>
        <w:spacing w:line="360" w:lineRule="auto"/>
        <w:jc w:val="center"/>
        <w:rPr>
          <w:sz w:val="28"/>
          <w:szCs w:val="28"/>
          <w:lang w:val="uk-UA"/>
        </w:rPr>
      </w:pPr>
    </w:p>
    <w:p w:rsidR="003C6856" w:rsidRDefault="003C6856" w:rsidP="003C6856">
      <w:pPr>
        <w:spacing w:line="360" w:lineRule="auto"/>
        <w:jc w:val="center"/>
        <w:rPr>
          <w:sz w:val="28"/>
          <w:szCs w:val="28"/>
          <w:lang w:val="uk-UA"/>
        </w:rPr>
      </w:pPr>
      <w:r>
        <w:rPr>
          <w:noProof/>
          <w:sz w:val="28"/>
          <w:szCs w:val="28"/>
          <w:lang w:val="en-US" w:eastAsia="en-US"/>
        </w:rPr>
        <w:drawing>
          <wp:inline distT="0" distB="0" distL="0" distR="0" wp14:anchorId="42E1BB6F" wp14:editId="68E05BE0">
            <wp:extent cx="2400300" cy="132588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1325880"/>
                    </a:xfrm>
                    <a:prstGeom prst="rect">
                      <a:avLst/>
                    </a:prstGeom>
                    <a:noFill/>
                    <a:ln>
                      <a:noFill/>
                    </a:ln>
                  </pic:spPr>
                </pic:pic>
              </a:graphicData>
            </a:graphic>
          </wp:inline>
        </w:drawing>
      </w:r>
    </w:p>
    <w:p w:rsidR="009D4C55" w:rsidRDefault="003C6856" w:rsidP="003C6856">
      <w:pPr>
        <w:spacing w:line="360" w:lineRule="auto"/>
        <w:jc w:val="center"/>
        <w:rPr>
          <w:sz w:val="28"/>
          <w:szCs w:val="28"/>
          <w:lang w:val="uk-UA"/>
        </w:rPr>
      </w:pPr>
      <w:ins w:id="155" w:author="TheGuy" w:date="2020-05-18T17:12:00Z">
        <w:r>
          <w:rPr>
            <w:sz w:val="28"/>
            <w:szCs w:val="28"/>
          </w:rPr>
          <w:t>Рис</w:t>
        </w:r>
        <w:r w:rsidRPr="003C6856">
          <w:rPr>
            <w:sz w:val="28"/>
            <w:szCs w:val="28"/>
          </w:rPr>
          <w:t>. 2.</w:t>
        </w:r>
      </w:ins>
      <w:r w:rsidRPr="003C6856">
        <w:rPr>
          <w:sz w:val="28"/>
          <w:szCs w:val="28"/>
        </w:rPr>
        <w:t>3</w:t>
      </w:r>
      <w:ins w:id="156" w:author="TheGuy" w:date="2020-05-18T17:12:00Z">
        <w:r w:rsidRPr="003C6856">
          <w:rPr>
            <w:sz w:val="28"/>
            <w:szCs w:val="28"/>
          </w:rPr>
          <w:t>.</w:t>
        </w:r>
      </w:ins>
      <w:r>
        <w:rPr>
          <w:sz w:val="28"/>
          <w:szCs w:val="28"/>
          <w:lang w:val="uk-UA"/>
        </w:rPr>
        <w:t>3</w:t>
      </w:r>
      <w:r w:rsidR="009D4C55">
        <w:rPr>
          <w:sz w:val="28"/>
          <w:szCs w:val="28"/>
          <w:lang w:val="uk-UA"/>
        </w:rPr>
        <w:t>.</w:t>
      </w:r>
      <w:ins w:id="157" w:author="TheGuy" w:date="2020-05-18T17:12:00Z">
        <w:r w:rsidRPr="003C6856">
          <w:rPr>
            <w:sz w:val="28"/>
            <w:szCs w:val="28"/>
          </w:rPr>
          <w:t xml:space="preserve"> – </w:t>
        </w:r>
      </w:ins>
      <w:r>
        <w:rPr>
          <w:sz w:val="28"/>
          <w:szCs w:val="28"/>
          <w:lang w:val="uk-UA"/>
        </w:rPr>
        <w:t>Панель адміністратора</w:t>
      </w:r>
    </w:p>
    <w:p w:rsidR="009D4C55" w:rsidRDefault="009D4C55">
      <w:pPr>
        <w:suppressAutoHyphens w:val="0"/>
        <w:spacing w:after="160" w:line="259" w:lineRule="auto"/>
        <w:rPr>
          <w:sz w:val="28"/>
          <w:szCs w:val="28"/>
          <w:lang w:val="uk-UA"/>
        </w:rPr>
      </w:pPr>
      <w:r>
        <w:rPr>
          <w:sz w:val="28"/>
          <w:szCs w:val="28"/>
          <w:lang w:val="uk-UA"/>
        </w:rPr>
        <w:br w:type="page"/>
      </w:r>
    </w:p>
    <w:p w:rsidR="003C6856" w:rsidRDefault="009D4C55" w:rsidP="009D4C55">
      <w:pPr>
        <w:spacing w:line="360" w:lineRule="auto"/>
        <w:rPr>
          <w:sz w:val="28"/>
          <w:szCs w:val="28"/>
          <w:lang w:val="uk-UA"/>
        </w:rPr>
      </w:pPr>
      <w:r>
        <w:rPr>
          <w:sz w:val="28"/>
          <w:szCs w:val="28"/>
          <w:lang w:val="uk-UA"/>
        </w:rPr>
        <w:lastRenderedPageBreak/>
        <w:t>Користувач може переглянути список своїх аккаунтів:</w:t>
      </w:r>
    </w:p>
    <w:p w:rsidR="009D4C55" w:rsidRPr="003C6856" w:rsidRDefault="009D4C55" w:rsidP="009D4C55">
      <w:pPr>
        <w:spacing w:line="360" w:lineRule="auto"/>
        <w:rPr>
          <w:sz w:val="28"/>
          <w:szCs w:val="28"/>
          <w:lang w:val="uk-UA"/>
        </w:rPr>
      </w:pPr>
      <w:r>
        <w:rPr>
          <w:noProof/>
          <w:sz w:val="28"/>
          <w:szCs w:val="28"/>
          <w:lang w:val="en-US" w:eastAsia="en-US"/>
        </w:rPr>
        <w:drawing>
          <wp:inline distT="0" distB="0" distL="0" distR="0" wp14:anchorId="02319651" wp14:editId="43605128">
            <wp:extent cx="6141720" cy="30632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1720" cy="3063240"/>
                    </a:xfrm>
                    <a:prstGeom prst="rect">
                      <a:avLst/>
                    </a:prstGeom>
                    <a:noFill/>
                    <a:ln>
                      <a:noFill/>
                    </a:ln>
                  </pic:spPr>
                </pic:pic>
              </a:graphicData>
            </a:graphic>
          </wp:inline>
        </w:drawing>
      </w:r>
    </w:p>
    <w:p w:rsidR="009D4C55" w:rsidRDefault="009D4C55" w:rsidP="009D4C55">
      <w:pPr>
        <w:spacing w:line="360" w:lineRule="auto"/>
        <w:jc w:val="center"/>
        <w:rPr>
          <w:sz w:val="28"/>
          <w:szCs w:val="28"/>
          <w:lang w:val="uk-UA"/>
        </w:rPr>
      </w:pPr>
      <w:ins w:id="158" w:author="TheGuy" w:date="2020-05-18T17:12:00Z">
        <w:r>
          <w:rPr>
            <w:sz w:val="28"/>
            <w:szCs w:val="28"/>
          </w:rPr>
          <w:t>Рис</w:t>
        </w:r>
        <w:r w:rsidRPr="003C6856">
          <w:rPr>
            <w:sz w:val="28"/>
            <w:szCs w:val="28"/>
          </w:rPr>
          <w:t>. 2.</w:t>
        </w:r>
      </w:ins>
      <w:r w:rsidRPr="003C6856">
        <w:rPr>
          <w:sz w:val="28"/>
          <w:szCs w:val="28"/>
        </w:rPr>
        <w:t>3</w:t>
      </w:r>
      <w:ins w:id="159" w:author="TheGuy" w:date="2020-05-18T17:12:00Z">
        <w:r w:rsidRPr="003C6856">
          <w:rPr>
            <w:sz w:val="28"/>
            <w:szCs w:val="28"/>
          </w:rPr>
          <w:t>.</w:t>
        </w:r>
      </w:ins>
      <w:r>
        <w:rPr>
          <w:sz w:val="28"/>
          <w:szCs w:val="28"/>
          <w:lang w:val="uk-UA"/>
        </w:rPr>
        <w:t>4.</w:t>
      </w:r>
      <w:ins w:id="160" w:author="TheGuy" w:date="2020-05-18T17:12:00Z">
        <w:r w:rsidRPr="003C6856">
          <w:rPr>
            <w:sz w:val="28"/>
            <w:szCs w:val="28"/>
          </w:rPr>
          <w:t xml:space="preserve"> – </w:t>
        </w:r>
      </w:ins>
      <w:r>
        <w:rPr>
          <w:sz w:val="28"/>
          <w:szCs w:val="28"/>
          <w:lang w:val="uk-UA"/>
        </w:rPr>
        <w:t>Сторінка аккаунтів користувача</w:t>
      </w:r>
    </w:p>
    <w:p w:rsidR="009D4C55" w:rsidRDefault="009D4C55" w:rsidP="009D4C55">
      <w:pPr>
        <w:spacing w:line="360" w:lineRule="auto"/>
        <w:rPr>
          <w:sz w:val="28"/>
          <w:szCs w:val="28"/>
          <w:lang w:val="uk-UA"/>
        </w:rPr>
      </w:pPr>
    </w:p>
    <w:p w:rsidR="009D4C55" w:rsidRDefault="009D4C55" w:rsidP="009D4C55">
      <w:pPr>
        <w:spacing w:line="360" w:lineRule="auto"/>
        <w:rPr>
          <w:sz w:val="28"/>
          <w:szCs w:val="28"/>
          <w:lang w:val="uk-UA"/>
        </w:rPr>
      </w:pPr>
      <w:r>
        <w:rPr>
          <w:sz w:val="28"/>
          <w:szCs w:val="28"/>
          <w:lang w:val="uk-UA"/>
        </w:rPr>
        <w:t>Та подивитись виставлені цим аккаунтам рахунки по оплаті:</w:t>
      </w:r>
    </w:p>
    <w:p w:rsidR="009D4C55" w:rsidRDefault="009D4C55" w:rsidP="009D4C55">
      <w:pPr>
        <w:spacing w:line="360" w:lineRule="auto"/>
        <w:jc w:val="center"/>
        <w:rPr>
          <w:sz w:val="28"/>
          <w:szCs w:val="28"/>
          <w:lang w:val="uk-UA"/>
        </w:rPr>
      </w:pPr>
      <w:r>
        <w:rPr>
          <w:noProof/>
          <w:sz w:val="28"/>
          <w:szCs w:val="28"/>
          <w:lang w:val="en-US" w:eastAsia="en-US"/>
        </w:rPr>
        <w:drawing>
          <wp:inline distT="0" distB="0" distL="0" distR="0" wp14:anchorId="61163A0F" wp14:editId="2CBE29B7">
            <wp:extent cx="4663440" cy="1844040"/>
            <wp:effectExtent l="0" t="0" r="381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1844040"/>
                    </a:xfrm>
                    <a:prstGeom prst="rect">
                      <a:avLst/>
                    </a:prstGeom>
                    <a:noFill/>
                    <a:ln>
                      <a:noFill/>
                    </a:ln>
                  </pic:spPr>
                </pic:pic>
              </a:graphicData>
            </a:graphic>
          </wp:inline>
        </w:drawing>
      </w:r>
    </w:p>
    <w:p w:rsidR="009D4C55" w:rsidRDefault="009D4C55" w:rsidP="009D4C55">
      <w:pPr>
        <w:spacing w:line="360" w:lineRule="auto"/>
        <w:jc w:val="center"/>
        <w:rPr>
          <w:sz w:val="28"/>
          <w:szCs w:val="28"/>
          <w:lang w:val="uk-UA"/>
        </w:rPr>
      </w:pPr>
      <w:ins w:id="161" w:author="TheGuy" w:date="2020-05-18T17:12:00Z">
        <w:r>
          <w:rPr>
            <w:sz w:val="28"/>
            <w:szCs w:val="28"/>
          </w:rPr>
          <w:t>Рис</w:t>
        </w:r>
        <w:r w:rsidRPr="003C6856">
          <w:rPr>
            <w:sz w:val="28"/>
            <w:szCs w:val="28"/>
          </w:rPr>
          <w:t>. 2.</w:t>
        </w:r>
      </w:ins>
      <w:r w:rsidRPr="003C6856">
        <w:rPr>
          <w:sz w:val="28"/>
          <w:szCs w:val="28"/>
        </w:rPr>
        <w:t>3</w:t>
      </w:r>
      <w:ins w:id="162" w:author="TheGuy" w:date="2020-05-18T17:12:00Z">
        <w:r w:rsidRPr="003C6856">
          <w:rPr>
            <w:sz w:val="28"/>
            <w:szCs w:val="28"/>
          </w:rPr>
          <w:t>.</w:t>
        </w:r>
      </w:ins>
      <w:r>
        <w:rPr>
          <w:sz w:val="28"/>
          <w:szCs w:val="28"/>
          <w:lang w:val="uk-UA"/>
        </w:rPr>
        <w:t>5.</w:t>
      </w:r>
      <w:ins w:id="163" w:author="TheGuy" w:date="2020-05-18T17:12:00Z">
        <w:r w:rsidRPr="003C6856">
          <w:rPr>
            <w:sz w:val="28"/>
            <w:szCs w:val="28"/>
          </w:rPr>
          <w:t xml:space="preserve"> – </w:t>
        </w:r>
      </w:ins>
      <w:r>
        <w:rPr>
          <w:sz w:val="28"/>
          <w:szCs w:val="28"/>
          <w:lang w:val="uk-UA"/>
        </w:rPr>
        <w:t>Сторінка рахунків виставлених аккаунту</w:t>
      </w:r>
    </w:p>
    <w:p w:rsidR="009D4C55" w:rsidRDefault="009D4C55">
      <w:pPr>
        <w:suppressAutoHyphens w:val="0"/>
        <w:spacing w:after="160" w:line="259" w:lineRule="auto"/>
        <w:rPr>
          <w:sz w:val="28"/>
          <w:szCs w:val="28"/>
          <w:lang w:val="uk-UA"/>
        </w:rPr>
      </w:pPr>
      <w:r>
        <w:rPr>
          <w:sz w:val="28"/>
          <w:szCs w:val="28"/>
          <w:lang w:val="uk-UA"/>
        </w:rPr>
        <w:br w:type="page"/>
      </w:r>
    </w:p>
    <w:p w:rsidR="009D4C55" w:rsidRPr="009D4C55" w:rsidRDefault="009D4C55" w:rsidP="009D4C55">
      <w:pPr>
        <w:spacing w:line="360" w:lineRule="auto"/>
        <w:rPr>
          <w:sz w:val="28"/>
          <w:szCs w:val="28"/>
        </w:rPr>
      </w:pPr>
      <w:r>
        <w:rPr>
          <w:sz w:val="28"/>
          <w:szCs w:val="28"/>
          <w:lang w:val="uk-UA"/>
        </w:rPr>
        <w:lastRenderedPageBreak/>
        <w:t xml:space="preserve">Адміністрація може виставляти рахунки по </w:t>
      </w:r>
      <w:r>
        <w:rPr>
          <w:sz w:val="28"/>
          <w:szCs w:val="28"/>
          <w:lang w:val="en-US"/>
        </w:rPr>
        <w:t>id</w:t>
      </w:r>
      <w:r>
        <w:rPr>
          <w:sz w:val="28"/>
          <w:szCs w:val="28"/>
        </w:rPr>
        <w:t xml:space="preserve"> аккаунта:</w:t>
      </w:r>
    </w:p>
    <w:p w:rsidR="003C6856" w:rsidRDefault="009D4C55" w:rsidP="009D4C55">
      <w:pPr>
        <w:spacing w:line="360" w:lineRule="auto"/>
        <w:jc w:val="center"/>
        <w:rPr>
          <w:sz w:val="28"/>
          <w:szCs w:val="28"/>
        </w:rPr>
      </w:pPr>
      <w:r>
        <w:rPr>
          <w:noProof/>
          <w:sz w:val="28"/>
          <w:szCs w:val="28"/>
          <w:lang w:val="en-US" w:eastAsia="en-US"/>
        </w:rPr>
        <w:drawing>
          <wp:inline distT="0" distB="0" distL="0" distR="0" wp14:anchorId="16532A46" wp14:editId="0F897C46">
            <wp:extent cx="5082540" cy="2514600"/>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2540" cy="2514600"/>
                    </a:xfrm>
                    <a:prstGeom prst="rect">
                      <a:avLst/>
                    </a:prstGeom>
                    <a:noFill/>
                    <a:ln>
                      <a:noFill/>
                    </a:ln>
                  </pic:spPr>
                </pic:pic>
              </a:graphicData>
            </a:graphic>
          </wp:inline>
        </w:drawing>
      </w:r>
    </w:p>
    <w:p w:rsidR="009D4C55" w:rsidRDefault="009D4C55" w:rsidP="009D4C55">
      <w:pPr>
        <w:spacing w:line="360" w:lineRule="auto"/>
        <w:jc w:val="center"/>
        <w:rPr>
          <w:sz w:val="28"/>
          <w:szCs w:val="28"/>
          <w:lang w:val="uk-UA"/>
        </w:rPr>
      </w:pPr>
      <w:ins w:id="164" w:author="TheGuy" w:date="2020-05-18T17:12:00Z">
        <w:r>
          <w:rPr>
            <w:sz w:val="28"/>
            <w:szCs w:val="28"/>
          </w:rPr>
          <w:t>Рис</w:t>
        </w:r>
        <w:r w:rsidRPr="003C6856">
          <w:rPr>
            <w:sz w:val="28"/>
            <w:szCs w:val="28"/>
          </w:rPr>
          <w:t>. 2.</w:t>
        </w:r>
      </w:ins>
      <w:r w:rsidRPr="003C6856">
        <w:rPr>
          <w:sz w:val="28"/>
          <w:szCs w:val="28"/>
        </w:rPr>
        <w:t>3</w:t>
      </w:r>
      <w:ins w:id="165" w:author="TheGuy" w:date="2020-05-18T17:12:00Z">
        <w:r w:rsidRPr="003C6856">
          <w:rPr>
            <w:sz w:val="28"/>
            <w:szCs w:val="28"/>
          </w:rPr>
          <w:t>.</w:t>
        </w:r>
      </w:ins>
      <w:r>
        <w:rPr>
          <w:sz w:val="28"/>
          <w:szCs w:val="28"/>
          <w:lang w:val="uk-UA"/>
        </w:rPr>
        <w:t>6.</w:t>
      </w:r>
      <w:ins w:id="166" w:author="TheGuy" w:date="2020-05-18T17:12:00Z">
        <w:r w:rsidRPr="003C6856">
          <w:rPr>
            <w:sz w:val="28"/>
            <w:szCs w:val="28"/>
          </w:rPr>
          <w:t xml:space="preserve"> – </w:t>
        </w:r>
      </w:ins>
      <w:r>
        <w:rPr>
          <w:sz w:val="28"/>
          <w:szCs w:val="28"/>
          <w:lang w:val="uk-UA"/>
        </w:rPr>
        <w:t>Сторінка виставлення нового рахунку по оплаті</w:t>
      </w:r>
    </w:p>
    <w:p w:rsidR="009D4C55" w:rsidRDefault="009D4C55" w:rsidP="009D4C55">
      <w:pPr>
        <w:spacing w:line="360" w:lineRule="auto"/>
        <w:rPr>
          <w:sz w:val="28"/>
          <w:szCs w:val="28"/>
          <w:lang w:val="uk-UA"/>
        </w:rPr>
      </w:pPr>
    </w:p>
    <w:p w:rsidR="009D4C55" w:rsidRDefault="009D4C55" w:rsidP="009D4C55">
      <w:pPr>
        <w:spacing w:line="360" w:lineRule="auto"/>
        <w:rPr>
          <w:sz w:val="28"/>
          <w:szCs w:val="28"/>
          <w:lang w:val="uk-UA"/>
        </w:rPr>
      </w:pPr>
      <w:r>
        <w:rPr>
          <w:sz w:val="28"/>
          <w:szCs w:val="28"/>
          <w:lang w:val="uk-UA"/>
        </w:rPr>
        <w:t>Та дивитись всі рахунки по id міста або області:</w:t>
      </w:r>
    </w:p>
    <w:p w:rsidR="009D4C55" w:rsidRDefault="009D4C55" w:rsidP="009D4C55">
      <w:pPr>
        <w:spacing w:line="360" w:lineRule="auto"/>
        <w:rPr>
          <w:sz w:val="28"/>
          <w:szCs w:val="28"/>
          <w:lang w:val="uk-UA"/>
        </w:rPr>
      </w:pPr>
    </w:p>
    <w:p w:rsidR="009D4C55" w:rsidRDefault="009D4C55" w:rsidP="009D4C55">
      <w:pPr>
        <w:spacing w:line="360" w:lineRule="auto"/>
        <w:rPr>
          <w:sz w:val="28"/>
          <w:szCs w:val="28"/>
          <w:lang w:val="uk-UA"/>
        </w:rPr>
      </w:pPr>
      <w:r>
        <w:rPr>
          <w:noProof/>
          <w:sz w:val="28"/>
          <w:szCs w:val="28"/>
          <w:lang w:val="en-US" w:eastAsia="en-US"/>
        </w:rPr>
        <w:drawing>
          <wp:inline distT="0" distB="0" distL="0" distR="0" wp14:anchorId="28714FCA" wp14:editId="1E0EC15E">
            <wp:extent cx="6149340" cy="1965960"/>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9340" cy="1965960"/>
                    </a:xfrm>
                    <a:prstGeom prst="rect">
                      <a:avLst/>
                    </a:prstGeom>
                    <a:noFill/>
                    <a:ln>
                      <a:noFill/>
                    </a:ln>
                  </pic:spPr>
                </pic:pic>
              </a:graphicData>
            </a:graphic>
          </wp:inline>
        </w:drawing>
      </w:r>
    </w:p>
    <w:p w:rsidR="009D4C55" w:rsidRPr="009D4C55" w:rsidRDefault="009D4C55" w:rsidP="009D4C55">
      <w:pPr>
        <w:spacing w:line="360" w:lineRule="auto"/>
        <w:jc w:val="center"/>
        <w:rPr>
          <w:sz w:val="28"/>
          <w:szCs w:val="28"/>
        </w:rPr>
      </w:pPr>
      <w:ins w:id="167" w:author="TheGuy" w:date="2020-05-18T17:12:00Z">
        <w:r>
          <w:rPr>
            <w:sz w:val="28"/>
            <w:szCs w:val="28"/>
          </w:rPr>
          <w:t>Рис</w:t>
        </w:r>
        <w:r w:rsidRPr="003C6856">
          <w:rPr>
            <w:sz w:val="28"/>
            <w:szCs w:val="28"/>
          </w:rPr>
          <w:t>. 2.</w:t>
        </w:r>
      </w:ins>
      <w:r w:rsidRPr="003C6856">
        <w:rPr>
          <w:sz w:val="28"/>
          <w:szCs w:val="28"/>
        </w:rPr>
        <w:t>3</w:t>
      </w:r>
      <w:ins w:id="168" w:author="TheGuy" w:date="2020-05-18T17:12:00Z">
        <w:r w:rsidRPr="003C6856">
          <w:rPr>
            <w:sz w:val="28"/>
            <w:szCs w:val="28"/>
          </w:rPr>
          <w:t>.</w:t>
        </w:r>
      </w:ins>
      <w:r>
        <w:rPr>
          <w:sz w:val="28"/>
          <w:szCs w:val="28"/>
          <w:lang w:val="uk-UA"/>
        </w:rPr>
        <w:t>7.</w:t>
      </w:r>
      <w:ins w:id="169" w:author="TheGuy" w:date="2020-05-18T17:12:00Z">
        <w:r w:rsidRPr="003C6856">
          <w:rPr>
            <w:sz w:val="28"/>
            <w:szCs w:val="28"/>
          </w:rPr>
          <w:t xml:space="preserve"> – </w:t>
        </w:r>
      </w:ins>
      <w:r>
        <w:rPr>
          <w:sz w:val="28"/>
          <w:szCs w:val="28"/>
          <w:lang w:val="uk-UA"/>
        </w:rPr>
        <w:t xml:space="preserve">Сторінка з рахунками по </w:t>
      </w:r>
      <w:r w:rsidRPr="009D4C55">
        <w:rPr>
          <w:sz w:val="28"/>
          <w:szCs w:val="28"/>
        </w:rPr>
        <w:t>м</w:t>
      </w:r>
      <w:r>
        <w:rPr>
          <w:sz w:val="28"/>
          <w:szCs w:val="28"/>
          <w:lang w:val="uk-UA"/>
        </w:rPr>
        <w:t xml:space="preserve">істу з </w:t>
      </w:r>
      <w:r>
        <w:rPr>
          <w:sz w:val="28"/>
          <w:szCs w:val="28"/>
          <w:lang w:val="en-US"/>
        </w:rPr>
        <w:t>id</w:t>
      </w:r>
      <w:r w:rsidRPr="009D4C55">
        <w:rPr>
          <w:sz w:val="28"/>
          <w:szCs w:val="28"/>
        </w:rPr>
        <w:t xml:space="preserve"> 1</w:t>
      </w:r>
    </w:p>
    <w:p w:rsidR="009D4C55" w:rsidRDefault="009D4C55">
      <w:pPr>
        <w:suppressAutoHyphens w:val="0"/>
        <w:spacing w:after="160" w:line="259" w:lineRule="auto"/>
        <w:rPr>
          <w:sz w:val="28"/>
          <w:szCs w:val="28"/>
        </w:rPr>
      </w:pPr>
      <w:r>
        <w:rPr>
          <w:sz w:val="28"/>
          <w:szCs w:val="28"/>
        </w:rPr>
        <w:br w:type="page"/>
      </w:r>
    </w:p>
    <w:p w:rsidR="009D4C55" w:rsidRDefault="009D4C55" w:rsidP="009D4C55">
      <w:pPr>
        <w:pStyle w:val="1"/>
        <w:jc w:val="center"/>
      </w:pPr>
      <w:bookmarkStart w:id="170" w:name="_Toc40716870"/>
      <w:r w:rsidRPr="008F75ED">
        <w:lastRenderedPageBreak/>
        <w:t xml:space="preserve">3. </w:t>
      </w:r>
      <w:r>
        <w:t>ВИСНОВКИ</w:t>
      </w:r>
      <w:bookmarkEnd w:id="170"/>
    </w:p>
    <w:p w:rsidR="009D4C55" w:rsidRDefault="009D4C55" w:rsidP="009D4C55">
      <w:pPr>
        <w:spacing w:line="360" w:lineRule="auto"/>
        <w:rPr>
          <w:sz w:val="28"/>
          <w:szCs w:val="28"/>
        </w:rPr>
      </w:pPr>
    </w:p>
    <w:p w:rsidR="009D4C55" w:rsidRDefault="009D4C55" w:rsidP="009D4C55">
      <w:pPr>
        <w:spacing w:line="360" w:lineRule="auto"/>
        <w:ind w:firstLine="720"/>
        <w:rPr>
          <w:sz w:val="28"/>
          <w:szCs w:val="28"/>
          <w:lang w:val="uk-UA"/>
        </w:rPr>
      </w:pPr>
      <w:r>
        <w:rPr>
          <w:sz w:val="28"/>
          <w:szCs w:val="28"/>
        </w:rPr>
        <w:t>З метою виконання курсово</w:t>
      </w:r>
      <w:r>
        <w:rPr>
          <w:sz w:val="28"/>
          <w:szCs w:val="28"/>
          <w:lang w:val="uk-UA"/>
        </w:rPr>
        <w:t>ї роботи та реалізації програмного продукту було досліджено предметну область за вказаною тематикою. Отриману інформацію було використано для проектування бази даних : створення таблиць, налаштування звязків між таблицями, їх нормалізації та коррекності полів цих таблиць.</w:t>
      </w:r>
    </w:p>
    <w:p w:rsidR="009D4C55" w:rsidRDefault="009D4C55" w:rsidP="009D4C55">
      <w:pPr>
        <w:spacing w:line="360" w:lineRule="auto"/>
        <w:ind w:firstLine="720"/>
        <w:rPr>
          <w:sz w:val="28"/>
          <w:szCs w:val="28"/>
          <w:lang w:val="uk-UA"/>
        </w:rPr>
      </w:pPr>
      <w:r>
        <w:rPr>
          <w:sz w:val="28"/>
          <w:szCs w:val="28"/>
          <w:lang w:val="uk-UA"/>
        </w:rPr>
        <w:t xml:space="preserve">Для написання бази даних було використано </w:t>
      </w:r>
      <w:r>
        <w:rPr>
          <w:sz w:val="28"/>
          <w:szCs w:val="28"/>
          <w:lang w:val="en-US"/>
        </w:rPr>
        <w:t>PostreSQL</w:t>
      </w:r>
      <w:r w:rsidRPr="009D4C55">
        <w:rPr>
          <w:sz w:val="28"/>
          <w:szCs w:val="28"/>
        </w:rPr>
        <w:t xml:space="preserve"> </w:t>
      </w:r>
      <w:r>
        <w:rPr>
          <w:sz w:val="28"/>
          <w:szCs w:val="28"/>
        </w:rPr>
        <w:t xml:space="preserve">та </w:t>
      </w:r>
      <w:r>
        <w:rPr>
          <w:sz w:val="28"/>
          <w:szCs w:val="28"/>
          <w:lang w:val="en-US"/>
        </w:rPr>
        <w:t>H</w:t>
      </w:r>
      <w:r w:rsidRPr="009D4C55">
        <w:rPr>
          <w:sz w:val="28"/>
          <w:szCs w:val="28"/>
        </w:rPr>
        <w:t xml:space="preserve">2 </w:t>
      </w:r>
      <w:r>
        <w:rPr>
          <w:sz w:val="28"/>
          <w:szCs w:val="28"/>
          <w:lang w:val="en-US"/>
        </w:rPr>
        <w:t>database</w:t>
      </w:r>
      <w:r w:rsidRPr="009D4C55">
        <w:rPr>
          <w:sz w:val="28"/>
          <w:szCs w:val="28"/>
        </w:rPr>
        <w:t>.</w:t>
      </w:r>
      <w:r>
        <w:rPr>
          <w:sz w:val="28"/>
          <w:szCs w:val="28"/>
        </w:rPr>
        <w:t xml:space="preserve"> База даних склада</w:t>
      </w:r>
      <w:r>
        <w:rPr>
          <w:sz w:val="28"/>
          <w:szCs w:val="28"/>
          <w:lang w:val="uk-UA"/>
        </w:rPr>
        <w:t>ється з 9 таблиць. На отримуємі вхідні дані були створені обмеженя для того, щоб не порушувалась цілісніть бази даних.</w:t>
      </w:r>
    </w:p>
    <w:p w:rsidR="009D4C55" w:rsidRDefault="006E1117" w:rsidP="006E1117">
      <w:pPr>
        <w:spacing w:line="360" w:lineRule="auto"/>
        <w:rPr>
          <w:sz w:val="28"/>
          <w:szCs w:val="28"/>
          <w:lang w:val="uk-UA"/>
        </w:rPr>
      </w:pPr>
      <w:r>
        <w:rPr>
          <w:sz w:val="28"/>
          <w:szCs w:val="28"/>
          <w:lang w:val="uk-UA"/>
        </w:rPr>
        <w:tab/>
        <w:t xml:space="preserve">Серверна частина додатку була реалізована за допомогою системи збирання проектів </w:t>
      </w:r>
      <w:r>
        <w:rPr>
          <w:sz w:val="28"/>
          <w:szCs w:val="28"/>
          <w:lang w:val="en-US"/>
        </w:rPr>
        <w:t>Gradle</w:t>
      </w:r>
      <w:r w:rsidRPr="006E1117">
        <w:rPr>
          <w:sz w:val="28"/>
          <w:szCs w:val="28"/>
          <w:lang w:val="uk-UA"/>
        </w:rPr>
        <w:t>[1],</w:t>
      </w:r>
      <w:r>
        <w:rPr>
          <w:sz w:val="28"/>
          <w:szCs w:val="28"/>
          <w:lang w:val="uk-UA"/>
        </w:rPr>
        <w:t xml:space="preserve"> мови програмування</w:t>
      </w:r>
      <w:r w:rsidRPr="006E1117">
        <w:rPr>
          <w:sz w:val="28"/>
          <w:szCs w:val="28"/>
          <w:lang w:val="uk-UA"/>
        </w:rPr>
        <w:t xml:space="preserve"> </w:t>
      </w:r>
      <w:r>
        <w:rPr>
          <w:sz w:val="28"/>
          <w:szCs w:val="28"/>
          <w:lang w:val="en-US"/>
        </w:rPr>
        <w:t>Java</w:t>
      </w:r>
      <w:r w:rsidRPr="006E1117">
        <w:rPr>
          <w:sz w:val="28"/>
          <w:szCs w:val="28"/>
          <w:lang w:val="uk-UA"/>
        </w:rPr>
        <w:t>[2] та</w:t>
      </w:r>
      <w:r>
        <w:rPr>
          <w:sz w:val="28"/>
          <w:szCs w:val="28"/>
          <w:lang w:val="uk-UA"/>
        </w:rPr>
        <w:t xml:space="preserve"> фреймворку </w:t>
      </w:r>
      <w:r>
        <w:rPr>
          <w:sz w:val="28"/>
          <w:szCs w:val="28"/>
          <w:lang w:val="en-US"/>
        </w:rPr>
        <w:t>Spring</w:t>
      </w:r>
      <w:r w:rsidRPr="006E1117">
        <w:rPr>
          <w:sz w:val="28"/>
          <w:szCs w:val="28"/>
          <w:lang w:val="uk-UA"/>
        </w:rPr>
        <w:t xml:space="preserve">, а саме: </w:t>
      </w:r>
      <w:r>
        <w:rPr>
          <w:sz w:val="28"/>
          <w:szCs w:val="28"/>
          <w:lang w:val="en-US"/>
        </w:rPr>
        <w:t>Spring</w:t>
      </w:r>
      <w:r w:rsidRPr="006E1117">
        <w:rPr>
          <w:sz w:val="28"/>
          <w:szCs w:val="28"/>
          <w:lang w:val="uk-UA"/>
        </w:rPr>
        <w:t xml:space="preserve"> </w:t>
      </w:r>
      <w:r>
        <w:rPr>
          <w:sz w:val="28"/>
          <w:szCs w:val="28"/>
          <w:lang w:val="en-US"/>
        </w:rPr>
        <w:t>Boot</w:t>
      </w:r>
      <w:r w:rsidRPr="006E1117">
        <w:rPr>
          <w:sz w:val="28"/>
          <w:szCs w:val="28"/>
          <w:lang w:val="uk-UA"/>
        </w:rPr>
        <w:t xml:space="preserve">[3], </w:t>
      </w:r>
      <w:r>
        <w:rPr>
          <w:sz w:val="28"/>
          <w:szCs w:val="28"/>
          <w:lang w:val="en-US"/>
        </w:rPr>
        <w:t>Spring</w:t>
      </w:r>
      <w:r w:rsidRPr="006E1117">
        <w:rPr>
          <w:sz w:val="28"/>
          <w:szCs w:val="28"/>
          <w:lang w:val="uk-UA"/>
        </w:rPr>
        <w:t xml:space="preserve"> </w:t>
      </w:r>
      <w:r>
        <w:rPr>
          <w:sz w:val="28"/>
          <w:szCs w:val="28"/>
          <w:lang w:val="en-US"/>
        </w:rPr>
        <w:t>Jdbc</w:t>
      </w:r>
      <w:r w:rsidRPr="006E1117">
        <w:rPr>
          <w:sz w:val="28"/>
          <w:szCs w:val="28"/>
          <w:lang w:val="uk-UA"/>
        </w:rPr>
        <w:t xml:space="preserve">[4], </w:t>
      </w:r>
      <w:r>
        <w:rPr>
          <w:sz w:val="28"/>
          <w:szCs w:val="28"/>
          <w:lang w:val="en-US"/>
        </w:rPr>
        <w:t>Spring</w:t>
      </w:r>
      <w:r w:rsidRPr="006E1117">
        <w:rPr>
          <w:sz w:val="28"/>
          <w:szCs w:val="28"/>
          <w:lang w:val="uk-UA"/>
        </w:rPr>
        <w:t xml:space="preserve"> </w:t>
      </w:r>
      <w:r>
        <w:rPr>
          <w:sz w:val="28"/>
          <w:szCs w:val="28"/>
          <w:lang w:val="en-US"/>
        </w:rPr>
        <w:t>security</w:t>
      </w:r>
      <w:r w:rsidRPr="006E1117">
        <w:rPr>
          <w:sz w:val="28"/>
          <w:szCs w:val="28"/>
          <w:lang w:val="uk-UA"/>
        </w:rPr>
        <w:t>[5]</w:t>
      </w:r>
      <w:r>
        <w:rPr>
          <w:sz w:val="28"/>
          <w:szCs w:val="28"/>
          <w:lang w:val="uk-UA"/>
        </w:rPr>
        <w:t>.</w:t>
      </w:r>
    </w:p>
    <w:p w:rsidR="006E1117" w:rsidRPr="006E1117" w:rsidRDefault="006E1117" w:rsidP="006E1117">
      <w:pPr>
        <w:spacing w:line="360" w:lineRule="auto"/>
        <w:rPr>
          <w:sz w:val="28"/>
          <w:szCs w:val="28"/>
          <w:lang w:val="uk-UA"/>
        </w:rPr>
      </w:pPr>
      <w:r>
        <w:rPr>
          <w:sz w:val="28"/>
          <w:szCs w:val="28"/>
          <w:lang w:val="uk-UA"/>
        </w:rPr>
        <w:tab/>
        <w:t xml:space="preserve">Клієнська частина додатку була реалізована за допомогою </w:t>
      </w:r>
      <w:r>
        <w:rPr>
          <w:sz w:val="28"/>
          <w:szCs w:val="28"/>
          <w:lang w:val="en-US"/>
        </w:rPr>
        <w:t>html</w:t>
      </w:r>
      <w:r w:rsidRPr="006E1117">
        <w:rPr>
          <w:sz w:val="28"/>
          <w:szCs w:val="28"/>
          <w:lang w:val="uk-UA"/>
        </w:rPr>
        <w:t xml:space="preserve">5, </w:t>
      </w:r>
      <w:r>
        <w:rPr>
          <w:sz w:val="28"/>
          <w:szCs w:val="28"/>
          <w:lang w:val="en-US"/>
        </w:rPr>
        <w:t>javascpript</w:t>
      </w:r>
      <w:r w:rsidRPr="006E1117">
        <w:rPr>
          <w:sz w:val="28"/>
          <w:szCs w:val="28"/>
          <w:lang w:val="uk-UA"/>
        </w:rPr>
        <w:t xml:space="preserve"> та </w:t>
      </w:r>
      <w:r>
        <w:rPr>
          <w:sz w:val="28"/>
          <w:szCs w:val="28"/>
          <w:lang w:val="en-US"/>
        </w:rPr>
        <w:t>thymeleaf</w:t>
      </w:r>
      <w:r w:rsidRPr="006E1117">
        <w:rPr>
          <w:sz w:val="28"/>
          <w:szCs w:val="28"/>
          <w:lang w:val="uk-UA"/>
        </w:rPr>
        <w:t>[6].</w:t>
      </w:r>
    </w:p>
    <w:p w:rsidR="006E1117" w:rsidRDefault="006E1117" w:rsidP="006E1117">
      <w:pPr>
        <w:spacing w:line="360" w:lineRule="auto"/>
        <w:rPr>
          <w:sz w:val="28"/>
          <w:szCs w:val="28"/>
          <w:lang w:val="uk-UA"/>
        </w:rPr>
      </w:pPr>
      <w:r>
        <w:rPr>
          <w:sz w:val="28"/>
          <w:szCs w:val="28"/>
          <w:lang w:val="uk-UA"/>
        </w:rPr>
        <w:tab/>
      </w:r>
      <w:r>
        <w:rPr>
          <w:sz w:val="28"/>
          <w:szCs w:val="28"/>
        </w:rPr>
        <w:t xml:space="preserve">В результаты було створено програмний продукт, який </w:t>
      </w:r>
      <w:r>
        <w:rPr>
          <w:sz w:val="28"/>
          <w:szCs w:val="28"/>
          <w:lang w:val="uk-UA"/>
        </w:rPr>
        <w:t>може допогти в веденні звітності індивідуальних користувачів електроенергії.</w:t>
      </w:r>
    </w:p>
    <w:p w:rsidR="006E1117" w:rsidRDefault="006E1117">
      <w:pPr>
        <w:suppressAutoHyphens w:val="0"/>
        <w:spacing w:after="160" w:line="259" w:lineRule="auto"/>
        <w:rPr>
          <w:sz w:val="28"/>
          <w:szCs w:val="28"/>
          <w:lang w:val="uk-UA"/>
        </w:rPr>
      </w:pPr>
      <w:r>
        <w:rPr>
          <w:sz w:val="28"/>
          <w:szCs w:val="28"/>
          <w:lang w:val="uk-UA"/>
        </w:rPr>
        <w:br w:type="page"/>
      </w:r>
    </w:p>
    <w:p w:rsidR="006E1117" w:rsidRDefault="006E1117" w:rsidP="006E1117">
      <w:pPr>
        <w:pStyle w:val="1"/>
        <w:jc w:val="center"/>
        <w:rPr>
          <w:lang w:val="uk-UA"/>
        </w:rPr>
      </w:pPr>
      <w:bookmarkStart w:id="171" w:name="_Toc40716871"/>
      <w:r>
        <w:rPr>
          <w:lang w:val="uk-UA"/>
        </w:rPr>
        <w:lastRenderedPageBreak/>
        <w:t>Список літератури</w:t>
      </w:r>
      <w:bookmarkEnd w:id="171"/>
    </w:p>
    <w:p w:rsidR="006E1117" w:rsidRPr="006E1117" w:rsidRDefault="006E1117" w:rsidP="006E1117">
      <w:pPr>
        <w:spacing w:line="360" w:lineRule="auto"/>
        <w:rPr>
          <w:sz w:val="28"/>
          <w:szCs w:val="28"/>
          <w:lang w:val="uk-UA"/>
        </w:rPr>
      </w:pPr>
    </w:p>
    <w:p w:rsidR="006E1117" w:rsidRPr="008F75ED" w:rsidRDefault="006E1117" w:rsidP="006E1117">
      <w:pPr>
        <w:spacing w:line="360" w:lineRule="auto"/>
        <w:rPr>
          <w:sz w:val="28"/>
          <w:szCs w:val="28"/>
          <w:lang w:val="en-US"/>
        </w:rPr>
      </w:pPr>
      <w:r w:rsidRPr="006E1117">
        <w:rPr>
          <w:sz w:val="28"/>
          <w:szCs w:val="28"/>
          <w:lang w:val="uk-UA"/>
        </w:rPr>
        <w:t>1.</w:t>
      </w:r>
      <w:r w:rsidRPr="006E1117">
        <w:rPr>
          <w:sz w:val="28"/>
          <w:szCs w:val="28"/>
          <w:lang w:val="en-US"/>
        </w:rPr>
        <w:t xml:space="preserve"> Get started with Gradle // </w:t>
      </w:r>
      <w:hyperlink r:id="rId30" w:history="1">
        <w:r w:rsidRPr="006E1117">
          <w:rPr>
            <w:rStyle w:val="a5"/>
            <w:sz w:val="28"/>
            <w:szCs w:val="28"/>
            <w:lang w:val="en-US"/>
          </w:rPr>
          <w:t>https://docs.gradle.org/current/userguide/getting_started.html</w:t>
        </w:r>
      </w:hyperlink>
    </w:p>
    <w:p w:rsidR="006E1117" w:rsidRPr="008F75ED" w:rsidRDefault="006E1117" w:rsidP="006E1117">
      <w:pPr>
        <w:spacing w:line="360" w:lineRule="auto"/>
        <w:rPr>
          <w:sz w:val="28"/>
          <w:szCs w:val="28"/>
          <w:lang w:val="en-US"/>
        </w:rPr>
      </w:pPr>
      <w:r w:rsidRPr="006E1117">
        <w:rPr>
          <w:sz w:val="28"/>
          <w:szCs w:val="28"/>
          <w:lang w:val="en-US"/>
        </w:rPr>
        <w:t xml:space="preserve">2. Java Documentation // </w:t>
      </w:r>
      <w:hyperlink r:id="rId31" w:history="1">
        <w:r w:rsidRPr="006E1117">
          <w:rPr>
            <w:rStyle w:val="a5"/>
            <w:sz w:val="28"/>
            <w:szCs w:val="28"/>
            <w:lang w:val="en-US"/>
          </w:rPr>
          <w:t>https://docs.oracle.com/en/java/</w:t>
        </w:r>
      </w:hyperlink>
    </w:p>
    <w:p w:rsidR="006E1117" w:rsidRPr="006E1117" w:rsidRDefault="006E1117" w:rsidP="006E1117">
      <w:pPr>
        <w:spacing w:line="360" w:lineRule="auto"/>
        <w:rPr>
          <w:sz w:val="28"/>
          <w:szCs w:val="28"/>
          <w:lang w:val="en-US"/>
        </w:rPr>
      </w:pPr>
      <w:r w:rsidRPr="006E1117">
        <w:rPr>
          <w:sz w:val="28"/>
          <w:szCs w:val="28"/>
          <w:lang w:val="en-US"/>
        </w:rPr>
        <w:t>3. Spring Boot Documentation //</w:t>
      </w:r>
    </w:p>
    <w:p w:rsidR="006E1117" w:rsidRPr="006E1117" w:rsidRDefault="006E1117" w:rsidP="006E1117">
      <w:pPr>
        <w:spacing w:line="360" w:lineRule="auto"/>
        <w:rPr>
          <w:sz w:val="28"/>
          <w:szCs w:val="28"/>
          <w:lang w:val="en-US"/>
        </w:rPr>
      </w:pPr>
      <w:r w:rsidRPr="006E1117">
        <w:rPr>
          <w:sz w:val="28"/>
          <w:szCs w:val="28"/>
          <w:lang w:val="en-US"/>
        </w:rPr>
        <w:t xml:space="preserve"> </w:t>
      </w:r>
      <w:hyperlink r:id="rId32" w:history="1">
        <w:r w:rsidRPr="006E1117">
          <w:rPr>
            <w:rStyle w:val="a5"/>
            <w:sz w:val="28"/>
            <w:szCs w:val="28"/>
            <w:lang w:val="en-US"/>
          </w:rPr>
          <w:t>https://docs.spring.io/spring-boot/docs/current/reference/htmlsingle/</w:t>
        </w:r>
      </w:hyperlink>
    </w:p>
    <w:p w:rsidR="006E1117" w:rsidRPr="006E1117" w:rsidRDefault="006E1117" w:rsidP="006E1117">
      <w:pPr>
        <w:spacing w:line="360" w:lineRule="auto"/>
        <w:rPr>
          <w:sz w:val="28"/>
          <w:szCs w:val="28"/>
          <w:lang w:val="en-US"/>
        </w:rPr>
      </w:pPr>
      <w:r w:rsidRPr="006E1117">
        <w:rPr>
          <w:sz w:val="28"/>
          <w:szCs w:val="28"/>
          <w:lang w:val="en-US"/>
        </w:rPr>
        <w:t>4. Spring Data JDBC Documentation //</w:t>
      </w:r>
    </w:p>
    <w:p w:rsidR="006E1117" w:rsidRPr="008F75ED" w:rsidRDefault="000E72CD" w:rsidP="006E1117">
      <w:pPr>
        <w:spacing w:line="360" w:lineRule="auto"/>
        <w:rPr>
          <w:sz w:val="28"/>
          <w:szCs w:val="28"/>
          <w:lang w:val="en-US"/>
        </w:rPr>
      </w:pPr>
      <w:hyperlink r:id="rId33" w:anchor="reference" w:history="1">
        <w:r w:rsidR="006E1117" w:rsidRPr="006E1117">
          <w:rPr>
            <w:rStyle w:val="a5"/>
            <w:sz w:val="28"/>
            <w:szCs w:val="28"/>
            <w:lang w:val="en-US"/>
          </w:rPr>
          <w:t>https://docs.spring.io/spring-data/jdbc/docs/current/reference/html/#reference</w:t>
        </w:r>
      </w:hyperlink>
    </w:p>
    <w:p w:rsidR="006E1117" w:rsidRPr="006E1117" w:rsidRDefault="006E1117" w:rsidP="006E1117">
      <w:pPr>
        <w:spacing w:line="360" w:lineRule="auto"/>
        <w:rPr>
          <w:sz w:val="28"/>
          <w:szCs w:val="28"/>
          <w:lang w:val="en-US"/>
        </w:rPr>
      </w:pPr>
      <w:r w:rsidRPr="006E1117">
        <w:rPr>
          <w:sz w:val="28"/>
          <w:szCs w:val="28"/>
          <w:lang w:val="en-US"/>
        </w:rPr>
        <w:t>5. Spring Security Documentation //</w:t>
      </w:r>
    </w:p>
    <w:p w:rsidR="006E1117" w:rsidRPr="008F75ED" w:rsidRDefault="000E72CD" w:rsidP="006E1117">
      <w:pPr>
        <w:spacing w:line="360" w:lineRule="auto"/>
        <w:rPr>
          <w:sz w:val="28"/>
          <w:szCs w:val="28"/>
          <w:lang w:val="en-US"/>
        </w:rPr>
      </w:pPr>
      <w:hyperlink r:id="rId34" w:history="1">
        <w:r w:rsidR="006E1117" w:rsidRPr="006E1117">
          <w:rPr>
            <w:rStyle w:val="a5"/>
            <w:sz w:val="28"/>
            <w:szCs w:val="28"/>
            <w:lang w:val="en-US"/>
          </w:rPr>
          <w:t>https://docs.spring.io/spring-security/site/docs/current/reference/html5/</w:t>
        </w:r>
      </w:hyperlink>
    </w:p>
    <w:p w:rsidR="006E1117" w:rsidRPr="006E1117" w:rsidRDefault="006E1117" w:rsidP="006E1117">
      <w:pPr>
        <w:spacing w:line="360" w:lineRule="auto"/>
        <w:rPr>
          <w:sz w:val="28"/>
          <w:szCs w:val="28"/>
          <w:lang w:val="en-US"/>
        </w:rPr>
      </w:pPr>
      <w:r w:rsidRPr="006E1117">
        <w:rPr>
          <w:sz w:val="28"/>
          <w:szCs w:val="28"/>
          <w:lang w:val="en-US"/>
        </w:rPr>
        <w:t>5. Thymeleaf documentation //</w:t>
      </w:r>
    </w:p>
    <w:p w:rsidR="006E1117" w:rsidRPr="006E1117" w:rsidRDefault="000E72CD" w:rsidP="006E1117">
      <w:pPr>
        <w:spacing w:line="360" w:lineRule="auto"/>
        <w:rPr>
          <w:sz w:val="28"/>
          <w:szCs w:val="28"/>
          <w:lang w:val="en-US"/>
        </w:rPr>
      </w:pPr>
      <w:hyperlink r:id="rId35" w:history="1">
        <w:r w:rsidR="006E1117" w:rsidRPr="006E1117">
          <w:rPr>
            <w:rStyle w:val="a5"/>
            <w:sz w:val="28"/>
            <w:szCs w:val="28"/>
            <w:lang w:val="en-US"/>
          </w:rPr>
          <w:t>https://www.thymeleaf.org/documentation.html</w:t>
        </w:r>
      </w:hyperlink>
    </w:p>
    <w:sectPr w:rsidR="006E1117" w:rsidRPr="006E1117">
      <w:footerReference w:type="default" r:id="rId36"/>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2CD" w:rsidRDefault="000E72CD" w:rsidP="009E4098">
      <w:r>
        <w:separator/>
      </w:r>
    </w:p>
  </w:endnote>
  <w:endnote w:type="continuationSeparator" w:id="0">
    <w:p w:rsidR="000E72CD" w:rsidRDefault="000E72CD" w:rsidP="009E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774400"/>
      <w:docPartObj>
        <w:docPartGallery w:val="Page Numbers (Bottom of Page)"/>
        <w:docPartUnique/>
      </w:docPartObj>
    </w:sdtPr>
    <w:sdtEndPr/>
    <w:sdtContent>
      <w:p w:rsidR="006233F6" w:rsidRDefault="006233F6">
        <w:pPr>
          <w:pStyle w:val="a8"/>
          <w:jc w:val="right"/>
        </w:pPr>
        <w:r>
          <w:fldChar w:fldCharType="begin"/>
        </w:r>
        <w:r>
          <w:instrText>PAGE   \* MERGEFORMAT</w:instrText>
        </w:r>
        <w:r>
          <w:fldChar w:fldCharType="separate"/>
        </w:r>
        <w:r w:rsidR="008F75ED">
          <w:rPr>
            <w:noProof/>
          </w:rPr>
          <w:t>21</w:t>
        </w:r>
        <w:r>
          <w:fldChar w:fldCharType="end"/>
        </w:r>
      </w:p>
    </w:sdtContent>
  </w:sdt>
  <w:p w:rsidR="009E4098" w:rsidRDefault="009E409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2CD" w:rsidRDefault="000E72CD" w:rsidP="009E4098">
      <w:r>
        <w:separator/>
      </w:r>
    </w:p>
  </w:footnote>
  <w:footnote w:type="continuationSeparator" w:id="0">
    <w:p w:rsidR="000E72CD" w:rsidRDefault="000E72CD" w:rsidP="009E4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031"/>
    <w:multiLevelType w:val="hybridMultilevel"/>
    <w:tmpl w:val="6F5A3EF6"/>
    <w:lvl w:ilvl="0" w:tplc="F4CCC89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9718DE"/>
    <w:multiLevelType w:val="hybridMultilevel"/>
    <w:tmpl w:val="8AFA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1C63"/>
    <w:multiLevelType w:val="hybridMultilevel"/>
    <w:tmpl w:val="88C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01F2D"/>
    <w:multiLevelType w:val="hybridMultilevel"/>
    <w:tmpl w:val="7F24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81EB2"/>
    <w:multiLevelType w:val="hybridMultilevel"/>
    <w:tmpl w:val="B04E1F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F6B633B"/>
    <w:multiLevelType w:val="hybridMultilevel"/>
    <w:tmpl w:val="21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EA2"/>
    <w:multiLevelType w:val="hybridMultilevel"/>
    <w:tmpl w:val="E0BC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402EA"/>
    <w:multiLevelType w:val="hybridMultilevel"/>
    <w:tmpl w:val="D4B0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11FE8"/>
    <w:multiLevelType w:val="hybridMultilevel"/>
    <w:tmpl w:val="6ED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E2360"/>
    <w:multiLevelType w:val="hybridMultilevel"/>
    <w:tmpl w:val="C078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52F"/>
    <w:multiLevelType w:val="hybridMultilevel"/>
    <w:tmpl w:val="4970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0614F"/>
    <w:multiLevelType w:val="hybridMultilevel"/>
    <w:tmpl w:val="E230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8"/>
  </w:num>
  <w:num w:numId="6">
    <w:abstractNumId w:val="5"/>
  </w:num>
  <w:num w:numId="7">
    <w:abstractNumId w:val="1"/>
  </w:num>
  <w:num w:numId="8">
    <w:abstractNumId w:val="10"/>
  </w:num>
  <w:num w:numId="9">
    <w:abstractNumId w:val="11"/>
  </w:num>
  <w:num w:numId="10">
    <w:abstractNumId w:val="7"/>
  </w:num>
  <w:num w:numId="11">
    <w:abstractNumId w:val="3"/>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eGuy">
    <w15:presenceInfo w15:providerId="None" w15:userId="TheGu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0"/>
    <w:rsid w:val="000B3DAE"/>
    <w:rsid w:val="000E72CD"/>
    <w:rsid w:val="002613EF"/>
    <w:rsid w:val="00323556"/>
    <w:rsid w:val="003C350A"/>
    <w:rsid w:val="003C6856"/>
    <w:rsid w:val="003E741A"/>
    <w:rsid w:val="00552FF6"/>
    <w:rsid w:val="00596B09"/>
    <w:rsid w:val="005B5E52"/>
    <w:rsid w:val="006233F6"/>
    <w:rsid w:val="006E1117"/>
    <w:rsid w:val="00705780"/>
    <w:rsid w:val="00784CB2"/>
    <w:rsid w:val="007E7C26"/>
    <w:rsid w:val="007F2288"/>
    <w:rsid w:val="008F75ED"/>
    <w:rsid w:val="00995C39"/>
    <w:rsid w:val="009B4307"/>
    <w:rsid w:val="009D4C55"/>
    <w:rsid w:val="009E296A"/>
    <w:rsid w:val="009E4098"/>
    <w:rsid w:val="00A22476"/>
    <w:rsid w:val="00B15C8A"/>
    <w:rsid w:val="00B24F18"/>
    <w:rsid w:val="00B518D4"/>
    <w:rsid w:val="00C433C9"/>
    <w:rsid w:val="00CB63B6"/>
    <w:rsid w:val="00CD5A48"/>
    <w:rsid w:val="00D232D5"/>
    <w:rsid w:val="00DF6E29"/>
    <w:rsid w:val="00E5407A"/>
    <w:rsid w:val="00E7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84D9"/>
  <w15:chartTrackingRefBased/>
  <w15:docId w15:val="{39207DB6-8F78-418A-8192-6FC6CA5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18"/>
    <w:pPr>
      <w:suppressAutoHyphens/>
      <w:spacing w:after="0" w:line="240" w:lineRule="auto"/>
    </w:pPr>
    <w:rPr>
      <w:rFonts w:ascii="Times New Roman" w:eastAsia="Times New Roman" w:hAnsi="Times New Roman" w:cs="Times New Roman"/>
      <w:kern w:val="2"/>
      <w:sz w:val="24"/>
      <w:szCs w:val="24"/>
      <w:lang w:val="ru-RU" w:eastAsia="ru-RU"/>
    </w:rPr>
  </w:style>
  <w:style w:type="paragraph" w:styleId="1">
    <w:name w:val="heading 1"/>
    <w:basedOn w:val="a"/>
    <w:next w:val="a"/>
    <w:link w:val="10"/>
    <w:uiPriority w:val="9"/>
    <w:qFormat/>
    <w:rsid w:val="00B24F18"/>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552FF6"/>
    <w:pPr>
      <w:keepNext/>
      <w:keepLines/>
      <w:spacing w:before="40"/>
      <w:outlineLvl w:val="1"/>
    </w:pPr>
    <w:rPr>
      <w:rFonts w:eastAsiaTheme="majorEastAsia" w:cstheme="majorBidi"/>
      <w:b/>
      <w:sz w:val="32"/>
      <w:szCs w:val="26"/>
    </w:rPr>
  </w:style>
  <w:style w:type="paragraph" w:styleId="3">
    <w:name w:val="heading 3"/>
    <w:basedOn w:val="a"/>
    <w:next w:val="a"/>
    <w:link w:val="30"/>
    <w:uiPriority w:val="9"/>
    <w:unhideWhenUsed/>
    <w:qFormat/>
    <w:rsid w:val="00552FF6"/>
    <w:pPr>
      <w:keepNext/>
      <w:keepLines/>
      <w:spacing w:before="40"/>
      <w:outlineLvl w:val="2"/>
    </w:pPr>
    <w:rPr>
      <w:rFonts w:eastAsiaTheme="majorEastAsia" w:cstheme="majorBidi"/>
      <w:b/>
      <w:color w:val="000000" w:themeColor="text1"/>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F18"/>
    <w:rPr>
      <w:rFonts w:ascii="Times New Roman" w:eastAsiaTheme="majorEastAsia" w:hAnsi="Times New Roman" w:cstheme="majorBidi"/>
      <w:b/>
      <w:color w:val="000000" w:themeColor="text1"/>
      <w:kern w:val="2"/>
      <w:sz w:val="36"/>
      <w:szCs w:val="32"/>
      <w:lang w:val="ru-RU" w:eastAsia="ru-RU"/>
    </w:rPr>
  </w:style>
  <w:style w:type="paragraph" w:styleId="a3">
    <w:name w:val="TOC Heading"/>
    <w:basedOn w:val="1"/>
    <w:next w:val="a"/>
    <w:uiPriority w:val="39"/>
    <w:unhideWhenUsed/>
    <w:qFormat/>
    <w:rsid w:val="00B24F18"/>
    <w:pPr>
      <w:suppressAutoHyphens w:val="0"/>
      <w:spacing w:line="259" w:lineRule="auto"/>
      <w:outlineLvl w:val="9"/>
    </w:pPr>
    <w:rPr>
      <w:kern w:val="0"/>
      <w:lang w:val="en-US" w:eastAsia="en-US"/>
    </w:rPr>
  </w:style>
  <w:style w:type="paragraph" w:styleId="a4">
    <w:name w:val="List Paragraph"/>
    <w:basedOn w:val="a"/>
    <w:uiPriority w:val="34"/>
    <w:qFormat/>
    <w:rsid w:val="00B15C8A"/>
    <w:pPr>
      <w:ind w:left="720"/>
      <w:contextualSpacing/>
    </w:pPr>
  </w:style>
  <w:style w:type="character" w:customStyle="1" w:styleId="20">
    <w:name w:val="Заголовок 2 Знак"/>
    <w:basedOn w:val="a0"/>
    <w:link w:val="2"/>
    <w:uiPriority w:val="9"/>
    <w:rsid w:val="00552FF6"/>
    <w:rPr>
      <w:rFonts w:ascii="Times New Roman" w:eastAsiaTheme="majorEastAsia" w:hAnsi="Times New Roman" w:cstheme="majorBidi"/>
      <w:b/>
      <w:kern w:val="2"/>
      <w:sz w:val="32"/>
      <w:szCs w:val="26"/>
      <w:lang w:val="ru-RU" w:eastAsia="ru-RU"/>
    </w:rPr>
  </w:style>
  <w:style w:type="paragraph" w:styleId="11">
    <w:name w:val="toc 1"/>
    <w:basedOn w:val="a"/>
    <w:next w:val="a"/>
    <w:autoRedefine/>
    <w:uiPriority w:val="39"/>
    <w:unhideWhenUsed/>
    <w:rsid w:val="00552FF6"/>
    <w:pPr>
      <w:spacing w:after="100"/>
    </w:pPr>
  </w:style>
  <w:style w:type="paragraph" w:styleId="21">
    <w:name w:val="toc 2"/>
    <w:basedOn w:val="a"/>
    <w:next w:val="a"/>
    <w:autoRedefine/>
    <w:uiPriority w:val="39"/>
    <w:unhideWhenUsed/>
    <w:rsid w:val="00552FF6"/>
    <w:pPr>
      <w:spacing w:after="100"/>
      <w:ind w:left="240"/>
    </w:pPr>
  </w:style>
  <w:style w:type="character" w:styleId="a5">
    <w:name w:val="Hyperlink"/>
    <w:basedOn w:val="a0"/>
    <w:uiPriority w:val="99"/>
    <w:unhideWhenUsed/>
    <w:rsid w:val="00552FF6"/>
    <w:rPr>
      <w:color w:val="0563C1" w:themeColor="hyperlink"/>
      <w:u w:val="single"/>
    </w:rPr>
  </w:style>
  <w:style w:type="character" w:customStyle="1" w:styleId="30">
    <w:name w:val="Заголовок 3 Знак"/>
    <w:basedOn w:val="a0"/>
    <w:link w:val="3"/>
    <w:uiPriority w:val="9"/>
    <w:rsid w:val="00552FF6"/>
    <w:rPr>
      <w:rFonts w:ascii="Times New Roman" w:eastAsiaTheme="majorEastAsia" w:hAnsi="Times New Roman" w:cstheme="majorBidi"/>
      <w:b/>
      <w:color w:val="000000" w:themeColor="text1"/>
      <w:kern w:val="2"/>
      <w:sz w:val="30"/>
      <w:szCs w:val="24"/>
      <w:lang w:val="ru-RU" w:eastAsia="ru-RU"/>
    </w:rPr>
  </w:style>
  <w:style w:type="paragraph" w:styleId="31">
    <w:name w:val="toc 3"/>
    <w:basedOn w:val="a"/>
    <w:next w:val="a"/>
    <w:autoRedefine/>
    <w:uiPriority w:val="39"/>
    <w:unhideWhenUsed/>
    <w:rsid w:val="003E741A"/>
    <w:pPr>
      <w:spacing w:after="100"/>
      <w:ind w:left="480"/>
    </w:pPr>
  </w:style>
  <w:style w:type="paragraph" w:styleId="a6">
    <w:name w:val="header"/>
    <w:basedOn w:val="a"/>
    <w:link w:val="a7"/>
    <w:uiPriority w:val="99"/>
    <w:unhideWhenUsed/>
    <w:rsid w:val="009E4098"/>
    <w:pPr>
      <w:tabs>
        <w:tab w:val="center" w:pos="4844"/>
        <w:tab w:val="right" w:pos="9689"/>
      </w:tabs>
    </w:pPr>
  </w:style>
  <w:style w:type="character" w:customStyle="1" w:styleId="a7">
    <w:name w:val="Верхний колонтитул Знак"/>
    <w:basedOn w:val="a0"/>
    <w:link w:val="a6"/>
    <w:uiPriority w:val="99"/>
    <w:rsid w:val="009E4098"/>
    <w:rPr>
      <w:rFonts w:ascii="Times New Roman" w:eastAsia="Times New Roman" w:hAnsi="Times New Roman" w:cs="Times New Roman"/>
      <w:kern w:val="2"/>
      <w:sz w:val="24"/>
      <w:szCs w:val="24"/>
      <w:lang w:val="ru-RU" w:eastAsia="ru-RU"/>
    </w:rPr>
  </w:style>
  <w:style w:type="paragraph" w:styleId="a8">
    <w:name w:val="footer"/>
    <w:basedOn w:val="a"/>
    <w:link w:val="a9"/>
    <w:uiPriority w:val="99"/>
    <w:unhideWhenUsed/>
    <w:rsid w:val="009E4098"/>
    <w:pPr>
      <w:tabs>
        <w:tab w:val="center" w:pos="4844"/>
        <w:tab w:val="right" w:pos="9689"/>
      </w:tabs>
    </w:pPr>
  </w:style>
  <w:style w:type="character" w:customStyle="1" w:styleId="a9">
    <w:name w:val="Нижний колонтитул Знак"/>
    <w:basedOn w:val="a0"/>
    <w:link w:val="a8"/>
    <w:uiPriority w:val="99"/>
    <w:rsid w:val="009E4098"/>
    <w:rPr>
      <w:rFonts w:ascii="Times New Roman" w:eastAsia="Times New Roman" w:hAnsi="Times New Roman" w:cs="Times New Roman"/>
      <w:kern w:val="2"/>
      <w:sz w:val="24"/>
      <w:szCs w:val="24"/>
      <w:lang w:val="ru-RU" w:eastAsia="ru-RU"/>
    </w:rPr>
  </w:style>
  <w:style w:type="paragraph" w:styleId="aa">
    <w:name w:val="Balloon Text"/>
    <w:basedOn w:val="a"/>
    <w:link w:val="ab"/>
    <w:uiPriority w:val="99"/>
    <w:semiHidden/>
    <w:unhideWhenUsed/>
    <w:rsid w:val="00E74684"/>
    <w:rPr>
      <w:rFonts w:ascii="Segoe UI" w:hAnsi="Segoe UI" w:cs="Segoe UI"/>
      <w:sz w:val="18"/>
      <w:szCs w:val="18"/>
    </w:rPr>
  </w:style>
  <w:style w:type="character" w:customStyle="1" w:styleId="ab">
    <w:name w:val="Текст выноски Знак"/>
    <w:basedOn w:val="a0"/>
    <w:link w:val="aa"/>
    <w:uiPriority w:val="99"/>
    <w:semiHidden/>
    <w:rsid w:val="00E74684"/>
    <w:rPr>
      <w:rFonts w:ascii="Segoe UI" w:eastAsia="Times New Roman" w:hAnsi="Segoe UI" w:cs="Segoe UI"/>
      <w:kern w:val="2"/>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8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cs.spring.io/spring-security/site/docs/current/reference/html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spring.io/spring-data/jdbc/docs/current/reference/html/"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spring.io/spring-boot/docs/current/reference/htmlsing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racle.com/e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cs.gradle.org/current/userguide/getting_started.html" TargetMode="External"/><Relationship Id="rId35" Type="http://schemas.openxmlformats.org/officeDocument/2006/relationships/hyperlink" Target="https://www.thymeleaf.org/document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23</Pages>
  <Words>1948</Words>
  <Characters>11105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TheGuy</dc:creator>
  <cp:keywords/>
  <dc:description/>
  <cp:lastModifiedBy>TheGuy</cp:lastModifiedBy>
  <cp:revision>12</cp:revision>
  <dcterms:created xsi:type="dcterms:W3CDTF">2020-05-16T21:41:00Z</dcterms:created>
  <dcterms:modified xsi:type="dcterms:W3CDTF">2020-05-18T14:55:00Z</dcterms:modified>
</cp:coreProperties>
</file>